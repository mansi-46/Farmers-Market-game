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C6E0" w14:textId="5BA8B2EE" w:rsidR="00CB19B6" w:rsidRPr="00CB19B6" w:rsidRDefault="00CB19B6" w:rsidP="00CB19B6">
      <w:pPr>
        <w:spacing w:line="240" w:lineRule="auto"/>
        <w:jc w:val="center"/>
        <w:rPr>
          <w:rFonts w:ascii="Times New Roman" w:hAnsi="Times New Roman" w:cs="Times New Roman"/>
          <w:b/>
          <w:bCs/>
          <w:sz w:val="28"/>
          <w:szCs w:val="28"/>
        </w:rPr>
      </w:pPr>
      <w:bookmarkStart w:id="0" w:name="_Hlk97317668"/>
      <w:bookmarkEnd w:id="0"/>
      <w:r w:rsidRPr="00CB19B6">
        <w:rPr>
          <w:rFonts w:ascii="Times New Roman" w:hAnsi="Times New Roman" w:cs="Times New Roman"/>
          <w:b/>
          <w:bCs/>
          <w:sz w:val="28"/>
          <w:szCs w:val="28"/>
        </w:rPr>
        <w:t>Written 2.1</w:t>
      </w:r>
    </w:p>
    <w:p w14:paraId="224DA801" w14:textId="1832F1BA" w:rsidR="00CB19B6" w:rsidRPr="00CB19B6" w:rsidRDefault="00CB19B6" w:rsidP="00CB19B6">
      <w:pPr>
        <w:spacing w:line="240" w:lineRule="auto"/>
        <w:jc w:val="center"/>
        <w:rPr>
          <w:rFonts w:ascii="Times New Roman" w:hAnsi="Times New Roman" w:cs="Times New Roman"/>
          <w:b/>
          <w:bCs/>
          <w:sz w:val="28"/>
          <w:szCs w:val="28"/>
        </w:rPr>
      </w:pPr>
      <w:r w:rsidRPr="00CB19B6">
        <w:rPr>
          <w:rFonts w:ascii="Times New Roman" w:hAnsi="Times New Roman" w:cs="Times New Roman"/>
          <w:b/>
          <w:bCs/>
          <w:sz w:val="28"/>
          <w:szCs w:val="28"/>
        </w:rPr>
        <w:t>The Recommendation Report</w:t>
      </w:r>
    </w:p>
    <w:p w14:paraId="25AF12A4" w14:textId="13AAFB5C" w:rsidR="00FC5B5D" w:rsidRPr="00CB19B6" w:rsidRDefault="00FC5B5D" w:rsidP="00CB19B6">
      <w:pPr>
        <w:spacing w:line="240" w:lineRule="auto"/>
        <w:rPr>
          <w:rFonts w:ascii="Times New Roman" w:hAnsi="Times New Roman" w:cs="Times New Roman"/>
          <w:b/>
          <w:bCs/>
          <w:sz w:val="28"/>
          <w:szCs w:val="28"/>
        </w:rPr>
      </w:pPr>
      <w:r w:rsidRPr="00CB19B6">
        <w:rPr>
          <w:rFonts w:ascii="Times New Roman" w:hAnsi="Times New Roman" w:cs="Times New Roman"/>
          <w:b/>
          <w:bCs/>
          <w:sz w:val="28"/>
          <w:szCs w:val="28"/>
        </w:rPr>
        <w:t>Executive Summary</w:t>
      </w:r>
    </w:p>
    <w:p w14:paraId="486AED14" w14:textId="5D92118A" w:rsidR="002B3A34" w:rsidRPr="00CB19B6" w:rsidRDefault="00FC5D25"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 xml:space="preserve">Ever since the formation of </w:t>
      </w:r>
      <w:proofErr w:type="spellStart"/>
      <w:r w:rsidRPr="00CB19B6">
        <w:rPr>
          <w:rFonts w:ascii="Times New Roman" w:hAnsi="Times New Roman" w:cs="Times New Roman"/>
          <w:sz w:val="24"/>
          <w:szCs w:val="24"/>
        </w:rPr>
        <w:t>DeepBlue</w:t>
      </w:r>
      <w:proofErr w:type="spellEnd"/>
      <w:r w:rsidRPr="00CB19B6">
        <w:rPr>
          <w:rFonts w:ascii="Times New Roman" w:hAnsi="Times New Roman" w:cs="Times New Roman"/>
          <w:sz w:val="24"/>
          <w:szCs w:val="24"/>
        </w:rPr>
        <w:t xml:space="preserve"> Informatics (DBI) in 2018</w:t>
      </w:r>
      <w:ins w:id="1" w:author="Mansi Patel" w:date="2022-03-31T18:20:00Z">
        <w:r w:rsidR="00863641" w:rsidRPr="00CB19B6">
          <w:rPr>
            <w:rFonts w:ascii="Times New Roman" w:hAnsi="Times New Roman" w:cs="Times New Roman"/>
            <w:sz w:val="24"/>
            <w:szCs w:val="24"/>
          </w:rPr>
          <w:t>,</w:t>
        </w:r>
      </w:ins>
      <w:r w:rsidRPr="00CB19B6">
        <w:rPr>
          <w:rFonts w:ascii="Times New Roman" w:hAnsi="Times New Roman" w:cs="Times New Roman"/>
          <w:sz w:val="24"/>
          <w:szCs w:val="24"/>
        </w:rPr>
        <w:t xml:space="preserve"> it has seen rapid growth. Now, as the business is spreading globally it is important that </w:t>
      </w:r>
      <w:ins w:id="2" w:author="Mansi Patel" w:date="2022-04-01T00:07:00Z">
        <w:r w:rsidR="00CB19B6">
          <w:rPr>
            <w:rFonts w:ascii="Times New Roman" w:hAnsi="Times New Roman" w:cs="Times New Roman"/>
            <w:sz w:val="24"/>
            <w:szCs w:val="24"/>
          </w:rPr>
          <w:t xml:space="preserve">customers </w:t>
        </w:r>
      </w:ins>
      <w:del w:id="3" w:author="Mansi Patel" w:date="2022-04-01T00:07:00Z">
        <w:r w:rsidRPr="00CB19B6" w:rsidDel="00CB19B6">
          <w:rPr>
            <w:rFonts w:ascii="Times New Roman" w:hAnsi="Times New Roman" w:cs="Times New Roman"/>
            <w:sz w:val="24"/>
            <w:szCs w:val="24"/>
          </w:rPr>
          <w:delText>customer</w:delText>
        </w:r>
      </w:del>
      <w:r w:rsidRPr="00CB19B6">
        <w:rPr>
          <w:rFonts w:ascii="Times New Roman" w:hAnsi="Times New Roman" w:cs="Times New Roman"/>
          <w:sz w:val="24"/>
          <w:szCs w:val="24"/>
        </w:rPr>
        <w:t xml:space="preserve"> from different countries can easily</w:t>
      </w:r>
      <w:ins w:id="4" w:author="Mansi Patel" w:date="2022-04-01T00:08:00Z">
        <w:r w:rsidR="00CB19B6">
          <w:rPr>
            <w:rFonts w:ascii="Times New Roman" w:hAnsi="Times New Roman" w:cs="Times New Roman"/>
            <w:sz w:val="24"/>
            <w:szCs w:val="24"/>
          </w:rPr>
          <w:t xml:space="preserve"> interact with the</w:t>
        </w:r>
      </w:ins>
      <w:del w:id="5" w:author="Mansi Patel" w:date="2022-04-01T00:08:00Z">
        <w:r w:rsidRPr="00CB19B6" w:rsidDel="00CB19B6">
          <w:rPr>
            <w:rFonts w:ascii="Times New Roman" w:hAnsi="Times New Roman" w:cs="Times New Roman"/>
            <w:sz w:val="24"/>
            <w:szCs w:val="24"/>
          </w:rPr>
          <w:delText xml:space="preserve"> access the</w:delText>
        </w:r>
      </w:del>
      <w:r w:rsidRPr="00CB19B6">
        <w:rPr>
          <w:rFonts w:ascii="Times New Roman" w:hAnsi="Times New Roman" w:cs="Times New Roman"/>
          <w:sz w:val="24"/>
          <w:szCs w:val="24"/>
        </w:rPr>
        <w:t xml:space="preserve"> DBI’s website and </w:t>
      </w:r>
      <w:del w:id="6" w:author="Mansi Patel" w:date="2022-04-01T00:08:00Z">
        <w:r w:rsidRPr="00CB19B6" w:rsidDel="00CB19B6">
          <w:rPr>
            <w:rFonts w:ascii="Times New Roman" w:hAnsi="Times New Roman" w:cs="Times New Roman"/>
            <w:sz w:val="24"/>
            <w:szCs w:val="24"/>
          </w:rPr>
          <w:delText>in order</w:delText>
        </w:r>
      </w:del>
      <w:r w:rsidRPr="00CB19B6">
        <w:rPr>
          <w:rFonts w:ascii="Times New Roman" w:hAnsi="Times New Roman" w:cs="Times New Roman"/>
          <w:sz w:val="24"/>
          <w:szCs w:val="24"/>
        </w:rPr>
        <w:t xml:space="preserve"> to achieve that goal we have decided to set</w:t>
      </w:r>
      <w:ins w:id="7" w:author="Mansi Patel" w:date="2022-04-01T14:51:00Z">
        <w:r w:rsidR="00292511">
          <w:rPr>
            <w:rFonts w:ascii="Times New Roman" w:hAnsi="Times New Roman" w:cs="Times New Roman"/>
            <w:sz w:val="24"/>
            <w:szCs w:val="24"/>
          </w:rPr>
          <w:t xml:space="preserve"> </w:t>
        </w:r>
      </w:ins>
      <w:r w:rsidRPr="00CB19B6">
        <w:rPr>
          <w:rFonts w:ascii="Times New Roman" w:hAnsi="Times New Roman" w:cs="Times New Roman"/>
          <w:sz w:val="24"/>
          <w:szCs w:val="24"/>
        </w:rPr>
        <w:t>up an AI based translation tool</w:t>
      </w:r>
      <w:ins w:id="8" w:author="Mansi Patel" w:date="2022-04-01T00:08:00Z">
        <w:r w:rsidR="00CB19B6">
          <w:rPr>
            <w:rFonts w:ascii="Times New Roman" w:hAnsi="Times New Roman" w:cs="Times New Roman"/>
            <w:sz w:val="24"/>
            <w:szCs w:val="24"/>
          </w:rPr>
          <w:t xml:space="preserve"> that</w:t>
        </w:r>
      </w:ins>
      <w:del w:id="9" w:author="Mansi Patel" w:date="2022-04-01T00:08:00Z">
        <w:r w:rsidRPr="00CB19B6" w:rsidDel="00CB19B6">
          <w:rPr>
            <w:rFonts w:ascii="Times New Roman" w:hAnsi="Times New Roman" w:cs="Times New Roman"/>
            <w:sz w:val="24"/>
            <w:szCs w:val="24"/>
          </w:rPr>
          <w:delText xml:space="preserve"> </w:delText>
        </w:r>
        <w:r w:rsidR="00A616B9" w:rsidRPr="00CB19B6" w:rsidDel="00CB19B6">
          <w:rPr>
            <w:rFonts w:ascii="Times New Roman" w:hAnsi="Times New Roman" w:cs="Times New Roman"/>
            <w:sz w:val="24"/>
            <w:szCs w:val="24"/>
          </w:rPr>
          <w:delText>which</w:delText>
        </w:r>
      </w:del>
      <w:r w:rsidR="00A616B9" w:rsidRPr="00CB19B6">
        <w:rPr>
          <w:rFonts w:ascii="Times New Roman" w:hAnsi="Times New Roman" w:cs="Times New Roman"/>
          <w:sz w:val="24"/>
          <w:szCs w:val="24"/>
        </w:rPr>
        <w:t xml:space="preserve"> can covert website contents and documentations in several languages.</w:t>
      </w:r>
      <w:r w:rsidR="002538B8" w:rsidRPr="00CB19B6">
        <w:rPr>
          <w:rFonts w:ascii="Times New Roman" w:hAnsi="Times New Roman" w:cs="Times New Roman"/>
          <w:sz w:val="24"/>
          <w:szCs w:val="24"/>
        </w:rPr>
        <w:t xml:space="preserve"> This report </w:t>
      </w:r>
      <w:ins w:id="10" w:author="Mansi Patel" w:date="2022-04-01T00:08:00Z">
        <w:r w:rsidR="00CB19B6">
          <w:rPr>
            <w:rFonts w:ascii="Times New Roman" w:hAnsi="Times New Roman" w:cs="Times New Roman"/>
            <w:sz w:val="24"/>
            <w:szCs w:val="24"/>
          </w:rPr>
          <w:t>ass</w:t>
        </w:r>
      </w:ins>
      <w:ins w:id="11" w:author="Mansi Patel" w:date="2022-04-01T00:09:00Z">
        <w:r w:rsidR="00CB19B6">
          <w:rPr>
            <w:rFonts w:ascii="Times New Roman" w:hAnsi="Times New Roman" w:cs="Times New Roman"/>
            <w:sz w:val="24"/>
            <w:szCs w:val="24"/>
          </w:rPr>
          <w:t xml:space="preserve">esses </w:t>
        </w:r>
      </w:ins>
      <w:del w:id="12" w:author="Mansi Patel" w:date="2022-04-01T00:08:00Z">
        <w:r w:rsidR="002538B8" w:rsidRPr="00CB19B6" w:rsidDel="00CB19B6">
          <w:rPr>
            <w:rFonts w:ascii="Times New Roman" w:hAnsi="Times New Roman" w:cs="Times New Roman"/>
            <w:sz w:val="24"/>
            <w:szCs w:val="24"/>
          </w:rPr>
          <w:delText>access</w:delText>
        </w:r>
      </w:del>
      <w:r w:rsidR="002538B8" w:rsidRPr="00CB19B6">
        <w:rPr>
          <w:rFonts w:ascii="Times New Roman" w:hAnsi="Times New Roman" w:cs="Times New Roman"/>
          <w:sz w:val="24"/>
          <w:szCs w:val="24"/>
        </w:rPr>
        <w:t xml:space="preserve"> three different companies</w:t>
      </w:r>
      <w:ins w:id="13" w:author="Mansi Patel" w:date="2022-04-01T00:09:00Z">
        <w:r w:rsidR="00CB19B6">
          <w:rPr>
            <w:rFonts w:ascii="Times New Roman" w:hAnsi="Times New Roman" w:cs="Times New Roman"/>
            <w:sz w:val="24"/>
            <w:szCs w:val="24"/>
          </w:rPr>
          <w:t xml:space="preserve"> mainly </w:t>
        </w:r>
      </w:ins>
      <w:ins w:id="14" w:author="Mansi Patel" w:date="2022-04-01T00:12:00Z">
        <w:r w:rsidR="00CB19B6">
          <w:rPr>
            <w:rFonts w:ascii="Times New Roman" w:hAnsi="Times New Roman" w:cs="Times New Roman"/>
            <w:sz w:val="24"/>
            <w:szCs w:val="24"/>
          </w:rPr>
          <w:t>based on</w:t>
        </w:r>
      </w:ins>
      <w:ins w:id="15" w:author="Mansi Patel" w:date="2022-04-01T00:10:00Z">
        <w:r w:rsidR="00CB19B6">
          <w:rPr>
            <w:rFonts w:ascii="Times New Roman" w:hAnsi="Times New Roman" w:cs="Times New Roman"/>
            <w:sz w:val="24"/>
            <w:szCs w:val="24"/>
          </w:rPr>
          <w:t xml:space="preserve"> two main requirements:</w:t>
        </w:r>
      </w:ins>
      <w:ins w:id="16" w:author="Mansi Patel" w:date="2022-04-01T00:09:00Z">
        <w:r w:rsidR="00CB19B6">
          <w:rPr>
            <w:rFonts w:ascii="Times New Roman" w:hAnsi="Times New Roman" w:cs="Times New Roman"/>
            <w:sz w:val="24"/>
            <w:szCs w:val="24"/>
          </w:rPr>
          <w:t xml:space="preserve"> their accuracy with machine translation, and </w:t>
        </w:r>
      </w:ins>
      <w:ins w:id="17" w:author="Mansi Patel" w:date="2022-04-01T00:11:00Z">
        <w:r w:rsidR="00CB19B6">
          <w:rPr>
            <w:rFonts w:ascii="Times New Roman" w:hAnsi="Times New Roman" w:cs="Times New Roman"/>
            <w:sz w:val="24"/>
            <w:szCs w:val="24"/>
          </w:rPr>
          <w:t>the flexible software that can easily embedded in DBI’s system. By the end, th</w:t>
        </w:r>
      </w:ins>
      <w:ins w:id="18" w:author="Mansi Patel" w:date="2022-04-01T00:12:00Z">
        <w:r w:rsidR="00CB19B6">
          <w:rPr>
            <w:rFonts w:ascii="Times New Roman" w:hAnsi="Times New Roman" w:cs="Times New Roman"/>
            <w:sz w:val="24"/>
            <w:szCs w:val="24"/>
          </w:rPr>
          <w:t xml:space="preserve">is paper recommends collaborating with “Memsource” as that </w:t>
        </w:r>
      </w:ins>
      <w:r w:rsidR="002538B8" w:rsidRPr="00CB19B6">
        <w:rPr>
          <w:rFonts w:ascii="Times New Roman" w:hAnsi="Times New Roman" w:cs="Times New Roman"/>
          <w:sz w:val="24"/>
          <w:szCs w:val="24"/>
        </w:rPr>
        <w:t xml:space="preserve"> </w:t>
      </w:r>
      <w:del w:id="19" w:author="Mansi Patel" w:date="2022-04-01T00:12:00Z">
        <w:r w:rsidR="002B3A34" w:rsidRPr="00CB19B6" w:rsidDel="00CB19B6">
          <w:rPr>
            <w:rFonts w:ascii="Times New Roman" w:hAnsi="Times New Roman" w:cs="Times New Roman"/>
            <w:sz w:val="24"/>
            <w:szCs w:val="24"/>
          </w:rPr>
          <w:delText xml:space="preserve">and </w:delText>
        </w:r>
        <w:r w:rsidR="002538B8" w:rsidRPr="00CB19B6" w:rsidDel="00CB19B6">
          <w:rPr>
            <w:rFonts w:ascii="Times New Roman" w:hAnsi="Times New Roman" w:cs="Times New Roman"/>
            <w:sz w:val="24"/>
            <w:szCs w:val="24"/>
          </w:rPr>
          <w:delText xml:space="preserve">shows </w:delText>
        </w:r>
        <w:r w:rsidR="002B3A34" w:rsidRPr="00CB19B6" w:rsidDel="00CB19B6">
          <w:rPr>
            <w:rFonts w:ascii="Times New Roman" w:hAnsi="Times New Roman" w:cs="Times New Roman"/>
            <w:sz w:val="24"/>
            <w:szCs w:val="24"/>
          </w:rPr>
          <w:delText xml:space="preserve">how their services align with companies’ technical requirements and recommends one </w:delText>
        </w:r>
      </w:del>
      <w:r w:rsidR="002B3A34" w:rsidRPr="00CB19B6">
        <w:rPr>
          <w:rFonts w:ascii="Times New Roman" w:hAnsi="Times New Roman" w:cs="Times New Roman"/>
          <w:sz w:val="24"/>
          <w:szCs w:val="24"/>
        </w:rPr>
        <w:t>organization</w:t>
      </w:r>
      <w:del w:id="20" w:author="Mansi Patel" w:date="2022-04-01T00:12:00Z">
        <w:r w:rsidR="002B3A34" w:rsidRPr="00CB19B6" w:rsidDel="00CB19B6">
          <w:rPr>
            <w:rFonts w:ascii="Times New Roman" w:hAnsi="Times New Roman" w:cs="Times New Roman"/>
            <w:sz w:val="24"/>
            <w:szCs w:val="24"/>
          </w:rPr>
          <w:delText xml:space="preserve"> who</w:delText>
        </w:r>
      </w:del>
      <w:r w:rsidR="002B3A34" w:rsidRPr="00CB19B6">
        <w:rPr>
          <w:rFonts w:ascii="Times New Roman" w:hAnsi="Times New Roman" w:cs="Times New Roman"/>
          <w:sz w:val="24"/>
          <w:szCs w:val="24"/>
        </w:rPr>
        <w:t xml:space="preserve"> best fits with DBI’s </w:t>
      </w:r>
      <w:ins w:id="21" w:author="Mansi Patel" w:date="2022-04-01T00:14:00Z">
        <w:r w:rsidR="00CB19B6">
          <w:rPr>
            <w:rFonts w:ascii="Times New Roman" w:hAnsi="Times New Roman" w:cs="Times New Roman"/>
            <w:sz w:val="24"/>
            <w:szCs w:val="24"/>
          </w:rPr>
          <w:t xml:space="preserve">requirements and </w:t>
        </w:r>
      </w:ins>
      <w:r w:rsidR="002B3A34" w:rsidRPr="00CB19B6">
        <w:rPr>
          <w:rFonts w:ascii="Times New Roman" w:hAnsi="Times New Roman" w:cs="Times New Roman"/>
          <w:sz w:val="24"/>
          <w:szCs w:val="24"/>
        </w:rPr>
        <w:t>future goals.</w:t>
      </w:r>
    </w:p>
    <w:p w14:paraId="4915E764" w14:textId="77777777" w:rsidR="00673E92" w:rsidRPr="00CB19B6" w:rsidRDefault="00C371DC" w:rsidP="00CB19B6">
      <w:pPr>
        <w:spacing w:line="240" w:lineRule="auto"/>
        <w:rPr>
          <w:rFonts w:ascii="Times New Roman" w:hAnsi="Times New Roman" w:cs="Times New Roman"/>
          <w:b/>
          <w:bCs/>
          <w:sz w:val="28"/>
          <w:szCs w:val="28"/>
        </w:rPr>
      </w:pPr>
      <w:r w:rsidRPr="00CB19B6">
        <w:rPr>
          <w:rFonts w:ascii="Times New Roman" w:hAnsi="Times New Roman" w:cs="Times New Roman"/>
          <w:b/>
          <w:bCs/>
          <w:sz w:val="28"/>
          <w:szCs w:val="28"/>
        </w:rPr>
        <w:t xml:space="preserve">Context </w:t>
      </w:r>
    </w:p>
    <w:p w14:paraId="685AB9F9" w14:textId="77777777" w:rsidR="00FC5B5D" w:rsidRPr="00CB19B6" w:rsidRDefault="00FC5B5D"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 xml:space="preserve">Today, for globalizing the business it is important </w:t>
      </w:r>
      <w:r w:rsidR="00FC5D25" w:rsidRPr="00CB19B6">
        <w:rPr>
          <w:rFonts w:ascii="Times New Roman" w:hAnsi="Times New Roman" w:cs="Times New Roman"/>
          <w:sz w:val="24"/>
          <w:szCs w:val="24"/>
        </w:rPr>
        <w:t>that customers from all over the world can understand and connect with the business websites and feel welcomed. The best way to achieve this customer satisfaction is by providing them with services in their native languages.</w:t>
      </w:r>
    </w:p>
    <w:p w14:paraId="7B9D6CB4" w14:textId="7EBE5A22" w:rsidR="00391F32" w:rsidRPr="00CB19B6" w:rsidDel="00CB19B6" w:rsidRDefault="00C371DC" w:rsidP="00CB19B6">
      <w:pPr>
        <w:spacing w:line="240" w:lineRule="auto"/>
        <w:rPr>
          <w:del w:id="22" w:author="Mansi Patel" w:date="2022-04-01T00:15:00Z"/>
          <w:rFonts w:ascii="Times New Roman" w:hAnsi="Times New Roman" w:cs="Times New Roman"/>
          <w:sz w:val="24"/>
          <w:szCs w:val="24"/>
        </w:rPr>
      </w:pPr>
      <w:r w:rsidRPr="00CB19B6">
        <w:rPr>
          <w:rFonts w:ascii="Times New Roman" w:hAnsi="Times New Roman" w:cs="Times New Roman"/>
          <w:sz w:val="24"/>
          <w:szCs w:val="24"/>
        </w:rPr>
        <w:t xml:space="preserve">DBI’s business has spread worldwide with 700 hundred people working in 11 different time zones. Recently, </w:t>
      </w:r>
      <w:ins w:id="23" w:author="Mansi Patel" w:date="2022-04-01T00:14:00Z">
        <w:r w:rsidR="00CB19B6">
          <w:rPr>
            <w:rFonts w:ascii="Times New Roman" w:hAnsi="Times New Roman" w:cs="Times New Roman"/>
            <w:sz w:val="24"/>
            <w:szCs w:val="24"/>
          </w:rPr>
          <w:t xml:space="preserve">the </w:t>
        </w:r>
      </w:ins>
      <w:r w:rsidRPr="00CB19B6">
        <w:rPr>
          <w:rFonts w:ascii="Times New Roman" w:hAnsi="Times New Roman" w:cs="Times New Roman"/>
          <w:sz w:val="24"/>
          <w:szCs w:val="24"/>
        </w:rPr>
        <w:t xml:space="preserve">sales department implemented a WordPress website </w:t>
      </w:r>
      <w:ins w:id="24" w:author="Mansi Patel" w:date="2022-04-01T00:14:00Z">
        <w:r w:rsidR="00CB19B6">
          <w:rPr>
            <w:rFonts w:ascii="Times New Roman" w:hAnsi="Times New Roman" w:cs="Times New Roman"/>
            <w:sz w:val="24"/>
            <w:szCs w:val="24"/>
          </w:rPr>
          <w:t xml:space="preserve">that </w:t>
        </w:r>
      </w:ins>
      <w:del w:id="25" w:author="Mansi Patel" w:date="2022-04-01T00:14:00Z">
        <w:r w:rsidRPr="00CB19B6" w:rsidDel="00CB19B6">
          <w:rPr>
            <w:rFonts w:ascii="Times New Roman" w:hAnsi="Times New Roman" w:cs="Times New Roman"/>
            <w:sz w:val="24"/>
            <w:szCs w:val="24"/>
          </w:rPr>
          <w:delText>which</w:delText>
        </w:r>
      </w:del>
      <w:r w:rsidRPr="00CB19B6">
        <w:rPr>
          <w:rFonts w:ascii="Times New Roman" w:hAnsi="Times New Roman" w:cs="Times New Roman"/>
          <w:sz w:val="24"/>
          <w:szCs w:val="24"/>
        </w:rPr>
        <w:t xml:space="preserve"> provides background papers on deep</w:t>
      </w:r>
      <w:r w:rsidR="00D57B81" w:rsidRPr="00CB19B6">
        <w:rPr>
          <w:rFonts w:ascii="Times New Roman" w:hAnsi="Times New Roman" w:cs="Times New Roman"/>
          <w:sz w:val="24"/>
          <w:szCs w:val="24"/>
        </w:rPr>
        <w:t xml:space="preserve"> learning, checklists for using </w:t>
      </w:r>
      <w:proofErr w:type="spellStart"/>
      <w:r w:rsidR="00D57B81" w:rsidRPr="00CB19B6">
        <w:rPr>
          <w:rFonts w:ascii="Times New Roman" w:hAnsi="Times New Roman" w:cs="Times New Roman"/>
          <w:sz w:val="24"/>
          <w:szCs w:val="24"/>
        </w:rPr>
        <w:t>DeepBlue’s</w:t>
      </w:r>
      <w:proofErr w:type="spellEnd"/>
      <w:r w:rsidR="00D57B81" w:rsidRPr="00CB19B6">
        <w:rPr>
          <w:rFonts w:ascii="Times New Roman" w:hAnsi="Times New Roman" w:cs="Times New Roman"/>
          <w:sz w:val="24"/>
          <w:szCs w:val="24"/>
        </w:rPr>
        <w:t xml:space="preserve"> systems, and documentation</w:t>
      </w:r>
      <w:del w:id="26" w:author="Mansi Patel" w:date="2022-04-01T00:14:00Z">
        <w:r w:rsidR="00D57B81" w:rsidRPr="00CB19B6" w:rsidDel="00CB19B6">
          <w:rPr>
            <w:rFonts w:ascii="Times New Roman" w:hAnsi="Times New Roman" w:cs="Times New Roman"/>
            <w:sz w:val="24"/>
            <w:szCs w:val="24"/>
          </w:rPr>
          <w:delText>s</w:delText>
        </w:r>
      </w:del>
      <w:del w:id="27" w:author="Mansi Patel" w:date="2022-04-01T00:15:00Z">
        <w:r w:rsidR="00D57B81" w:rsidRPr="00CB19B6" w:rsidDel="00CB19B6">
          <w:rPr>
            <w:rFonts w:ascii="Times New Roman" w:hAnsi="Times New Roman" w:cs="Times New Roman"/>
            <w:sz w:val="24"/>
            <w:szCs w:val="24"/>
          </w:rPr>
          <w:delText>.</w:delText>
        </w:r>
      </w:del>
      <w:ins w:id="28" w:author="Mansi Patel" w:date="2022-04-01T00:16:00Z">
        <w:r w:rsidR="00CB19B6">
          <w:rPr>
            <w:rFonts w:ascii="Times New Roman" w:hAnsi="Times New Roman" w:cs="Times New Roman"/>
            <w:sz w:val="24"/>
            <w:szCs w:val="24"/>
          </w:rPr>
          <w:t xml:space="preserve"> </w:t>
        </w:r>
        <w:r w:rsidR="00CB19B6" w:rsidRPr="00CB19B6">
          <w:rPr>
            <w:rFonts w:ascii="Times New Roman" w:hAnsi="Times New Roman" w:cs="Times New Roman"/>
            <w:sz w:val="24"/>
            <w:szCs w:val="24"/>
          </w:rPr>
          <w:t xml:space="preserve">However, as we are gaining clients from different countries, language becomes a prominent barrier and since </w:t>
        </w:r>
      </w:ins>
      <w:ins w:id="29" w:author="Mansi Patel" w:date="2022-04-01T00:33:00Z">
        <w:r w:rsidR="00CB19B6" w:rsidRPr="00CB19B6">
          <w:rPr>
            <w:rFonts w:ascii="Times New Roman" w:hAnsi="Times New Roman" w:cs="Times New Roman"/>
            <w:sz w:val="24"/>
            <w:szCs w:val="24"/>
          </w:rPr>
          <w:t>a</w:t>
        </w:r>
      </w:ins>
      <w:ins w:id="30" w:author="Mansi Patel" w:date="2022-04-01T00:16:00Z">
        <w:r w:rsidR="00CB19B6" w:rsidRPr="00CB19B6">
          <w:rPr>
            <w:rFonts w:ascii="Times New Roman" w:hAnsi="Times New Roman" w:cs="Times New Roman"/>
            <w:sz w:val="24"/>
            <w:szCs w:val="24"/>
          </w:rPr>
          <w:t xml:space="preserve"> major part of company’s website consists of background papers and documentations it is our priority to make the content simple and understandable</w:t>
        </w:r>
      </w:ins>
    </w:p>
    <w:p w14:paraId="61604121" w14:textId="31173EE8" w:rsidR="009644A7" w:rsidRPr="00CB19B6" w:rsidRDefault="005D64A0" w:rsidP="00CB19B6">
      <w:pPr>
        <w:spacing w:line="240" w:lineRule="auto"/>
        <w:rPr>
          <w:rFonts w:ascii="Times New Roman" w:hAnsi="Times New Roman" w:cs="Times New Roman"/>
          <w:sz w:val="24"/>
          <w:szCs w:val="24"/>
        </w:rPr>
      </w:pPr>
      <w:del w:id="31" w:author="Mansi Patel" w:date="2022-04-01T00:16:00Z">
        <w:r w:rsidRPr="00CB19B6" w:rsidDel="00CB19B6">
          <w:rPr>
            <w:rFonts w:ascii="Times New Roman" w:hAnsi="Times New Roman" w:cs="Times New Roman"/>
            <w:sz w:val="24"/>
            <w:szCs w:val="24"/>
          </w:rPr>
          <w:delText>However, a</w:delText>
        </w:r>
        <w:r w:rsidR="00791706" w:rsidRPr="00CB19B6" w:rsidDel="00CB19B6">
          <w:rPr>
            <w:rFonts w:ascii="Times New Roman" w:hAnsi="Times New Roman" w:cs="Times New Roman"/>
            <w:sz w:val="24"/>
            <w:szCs w:val="24"/>
          </w:rPr>
          <w:delText xml:space="preserve">s </w:delText>
        </w:r>
        <w:r w:rsidR="00391F32" w:rsidRPr="00CB19B6" w:rsidDel="00CB19B6">
          <w:rPr>
            <w:rFonts w:ascii="Times New Roman" w:hAnsi="Times New Roman" w:cs="Times New Roman"/>
            <w:sz w:val="24"/>
            <w:szCs w:val="24"/>
          </w:rPr>
          <w:delText>we are</w:delText>
        </w:r>
        <w:r w:rsidR="005770A5" w:rsidRPr="00CB19B6" w:rsidDel="00CB19B6">
          <w:rPr>
            <w:rFonts w:ascii="Times New Roman" w:hAnsi="Times New Roman" w:cs="Times New Roman"/>
            <w:sz w:val="24"/>
            <w:szCs w:val="24"/>
          </w:rPr>
          <w:delText xml:space="preserve"> gaining clients from different countries</w:delText>
        </w:r>
        <w:r w:rsidR="00C839A5" w:rsidRPr="00CB19B6" w:rsidDel="00CB19B6">
          <w:rPr>
            <w:rFonts w:ascii="Times New Roman" w:hAnsi="Times New Roman" w:cs="Times New Roman"/>
            <w:sz w:val="24"/>
            <w:szCs w:val="24"/>
          </w:rPr>
          <w:delText xml:space="preserve">, language becomes a prominent barrier and </w:delText>
        </w:r>
        <w:r w:rsidR="00391F32" w:rsidRPr="00CB19B6" w:rsidDel="00CB19B6">
          <w:rPr>
            <w:rFonts w:ascii="Times New Roman" w:hAnsi="Times New Roman" w:cs="Times New Roman"/>
            <w:sz w:val="24"/>
            <w:szCs w:val="24"/>
          </w:rPr>
          <w:delText xml:space="preserve">since </w:delText>
        </w:r>
        <w:r w:rsidR="00C0385D" w:rsidRPr="00CB19B6" w:rsidDel="00CB19B6">
          <w:rPr>
            <w:rFonts w:ascii="Times New Roman" w:hAnsi="Times New Roman" w:cs="Times New Roman"/>
            <w:sz w:val="24"/>
            <w:szCs w:val="24"/>
          </w:rPr>
          <w:delText xml:space="preserve">the major part of company’s website consists of background papers and documentations it is </w:delText>
        </w:r>
        <w:r w:rsidR="00673E92" w:rsidRPr="00CB19B6" w:rsidDel="00CB19B6">
          <w:rPr>
            <w:rFonts w:ascii="Times New Roman" w:hAnsi="Times New Roman" w:cs="Times New Roman"/>
            <w:sz w:val="24"/>
            <w:szCs w:val="24"/>
          </w:rPr>
          <w:delText xml:space="preserve">our priority </w:delText>
        </w:r>
        <w:r w:rsidR="009644A7" w:rsidRPr="00CB19B6" w:rsidDel="00CB19B6">
          <w:rPr>
            <w:rFonts w:ascii="Times New Roman" w:hAnsi="Times New Roman" w:cs="Times New Roman"/>
            <w:sz w:val="24"/>
            <w:szCs w:val="24"/>
          </w:rPr>
          <w:delText xml:space="preserve">to make the content simple and understandable. </w:delText>
        </w:r>
      </w:del>
    </w:p>
    <w:p w14:paraId="44AF860D" w14:textId="77777777" w:rsidR="002B4CA8" w:rsidRPr="00CB19B6" w:rsidRDefault="009644A7"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 xml:space="preserve">To solve this problem, </w:t>
      </w:r>
      <w:r w:rsidR="00C839A5" w:rsidRPr="00CB19B6">
        <w:rPr>
          <w:rFonts w:ascii="Times New Roman" w:hAnsi="Times New Roman" w:cs="Times New Roman"/>
          <w:sz w:val="24"/>
          <w:szCs w:val="24"/>
        </w:rPr>
        <w:t>we came up with an idea to install AI based tools which can make web content easier to interpret</w:t>
      </w:r>
      <w:r w:rsidR="00326014" w:rsidRPr="00CB19B6">
        <w:rPr>
          <w:rFonts w:ascii="Times New Roman" w:hAnsi="Times New Roman" w:cs="Times New Roman"/>
          <w:sz w:val="24"/>
          <w:szCs w:val="24"/>
        </w:rPr>
        <w:t xml:space="preserve"> by translating the content of the website to comfort language of </w:t>
      </w:r>
      <w:del w:id="32" w:author="Mansi Patel" w:date="2022-04-01T00:44:00Z">
        <w:r w:rsidR="00326014" w:rsidRPr="00CB19B6" w:rsidDel="00CB19B6">
          <w:rPr>
            <w:rFonts w:ascii="Times New Roman" w:hAnsi="Times New Roman" w:cs="Times New Roman"/>
            <w:sz w:val="24"/>
            <w:szCs w:val="24"/>
          </w:rPr>
          <w:delText>the</w:delText>
        </w:r>
        <w:r w:rsidR="002B4CA8" w:rsidRPr="00CB19B6" w:rsidDel="00CB19B6">
          <w:rPr>
            <w:rFonts w:ascii="Times New Roman" w:hAnsi="Times New Roman" w:cs="Times New Roman"/>
            <w:sz w:val="24"/>
            <w:szCs w:val="24"/>
          </w:rPr>
          <w:delText xml:space="preserve"> </w:delText>
        </w:r>
      </w:del>
      <w:r w:rsidR="00326014" w:rsidRPr="00CB19B6">
        <w:rPr>
          <w:rFonts w:ascii="Times New Roman" w:hAnsi="Times New Roman" w:cs="Times New Roman"/>
          <w:sz w:val="24"/>
          <w:szCs w:val="24"/>
        </w:rPr>
        <w:t>non-English speaking</w:t>
      </w:r>
      <w:r w:rsidR="002B4CA8" w:rsidRPr="00CB19B6">
        <w:rPr>
          <w:rFonts w:ascii="Times New Roman" w:hAnsi="Times New Roman" w:cs="Times New Roman"/>
          <w:sz w:val="24"/>
          <w:szCs w:val="24"/>
        </w:rPr>
        <w:t xml:space="preserve"> clients</w:t>
      </w:r>
      <w:r w:rsidR="00326014" w:rsidRPr="00CB19B6">
        <w:rPr>
          <w:rFonts w:ascii="Times New Roman" w:hAnsi="Times New Roman" w:cs="Times New Roman"/>
          <w:sz w:val="24"/>
          <w:szCs w:val="24"/>
        </w:rPr>
        <w:t>.</w:t>
      </w:r>
    </w:p>
    <w:p w14:paraId="1CB66C41" w14:textId="77777777" w:rsidR="009644A7" w:rsidRPr="00CB19B6" w:rsidRDefault="00C839A5"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This AI</w:t>
      </w:r>
      <w:r w:rsidR="005D64A0" w:rsidRPr="00CB19B6">
        <w:rPr>
          <w:rFonts w:ascii="Times New Roman" w:hAnsi="Times New Roman" w:cs="Times New Roman"/>
          <w:sz w:val="24"/>
          <w:szCs w:val="24"/>
        </w:rPr>
        <w:t xml:space="preserve"> based</w:t>
      </w:r>
      <w:r w:rsidRPr="00CB19B6">
        <w:rPr>
          <w:rFonts w:ascii="Times New Roman" w:hAnsi="Times New Roman" w:cs="Times New Roman"/>
          <w:sz w:val="24"/>
          <w:szCs w:val="24"/>
        </w:rPr>
        <w:t xml:space="preserve"> tool</w:t>
      </w:r>
      <w:r w:rsidR="009644A7" w:rsidRPr="00CB19B6">
        <w:rPr>
          <w:rFonts w:ascii="Times New Roman" w:hAnsi="Times New Roman" w:cs="Times New Roman"/>
          <w:sz w:val="24"/>
          <w:szCs w:val="24"/>
        </w:rPr>
        <w:t xml:space="preserve">s are accessed on </w:t>
      </w:r>
      <w:r w:rsidR="00326014" w:rsidRPr="00CB19B6">
        <w:rPr>
          <w:rFonts w:ascii="Times New Roman" w:hAnsi="Times New Roman" w:cs="Times New Roman"/>
          <w:sz w:val="24"/>
          <w:szCs w:val="24"/>
        </w:rPr>
        <w:t>three</w:t>
      </w:r>
      <w:r w:rsidR="009644A7" w:rsidRPr="00CB19B6">
        <w:rPr>
          <w:rFonts w:ascii="Times New Roman" w:hAnsi="Times New Roman" w:cs="Times New Roman"/>
          <w:sz w:val="24"/>
          <w:szCs w:val="24"/>
        </w:rPr>
        <w:t xml:space="preserve"> main </w:t>
      </w:r>
      <w:r w:rsidR="00326014" w:rsidRPr="00CB19B6">
        <w:rPr>
          <w:rFonts w:ascii="Times New Roman" w:hAnsi="Times New Roman" w:cs="Times New Roman"/>
          <w:sz w:val="24"/>
          <w:szCs w:val="24"/>
        </w:rPr>
        <w:t>criteria</w:t>
      </w:r>
      <w:r w:rsidR="009644A7" w:rsidRPr="00CB19B6">
        <w:rPr>
          <w:rFonts w:ascii="Times New Roman" w:hAnsi="Times New Roman" w:cs="Times New Roman"/>
          <w:sz w:val="24"/>
          <w:szCs w:val="24"/>
        </w:rPr>
        <w:t>:</w:t>
      </w:r>
    </w:p>
    <w:p w14:paraId="1D63B0B0" w14:textId="77777777" w:rsidR="00326014" w:rsidRPr="00CB19B6" w:rsidRDefault="00326014" w:rsidP="00CB19B6">
      <w:pPr>
        <w:pStyle w:val="ListParagraph"/>
        <w:numPr>
          <w:ilvl w:val="0"/>
          <w:numId w:val="1"/>
        </w:numPr>
        <w:spacing w:line="240" w:lineRule="auto"/>
        <w:rPr>
          <w:rFonts w:ascii="Times New Roman" w:hAnsi="Times New Roman" w:cs="Times New Roman"/>
          <w:sz w:val="24"/>
          <w:szCs w:val="24"/>
        </w:rPr>
      </w:pPr>
      <w:r w:rsidRPr="00CB19B6">
        <w:rPr>
          <w:rFonts w:ascii="Times New Roman" w:hAnsi="Times New Roman" w:cs="Times New Roman"/>
          <w:sz w:val="24"/>
          <w:szCs w:val="24"/>
        </w:rPr>
        <w:t>Its accuracy with translating content.</w:t>
      </w:r>
    </w:p>
    <w:p w14:paraId="147E16D3" w14:textId="77777777" w:rsidR="00326014" w:rsidRPr="00CB19B6" w:rsidRDefault="00326014" w:rsidP="00CB19B6">
      <w:pPr>
        <w:pStyle w:val="ListParagraph"/>
        <w:numPr>
          <w:ilvl w:val="0"/>
          <w:numId w:val="1"/>
        </w:numPr>
        <w:spacing w:line="240" w:lineRule="auto"/>
        <w:rPr>
          <w:rFonts w:ascii="Times New Roman" w:hAnsi="Times New Roman" w:cs="Times New Roman"/>
          <w:sz w:val="24"/>
          <w:szCs w:val="24"/>
        </w:rPr>
      </w:pPr>
      <w:r w:rsidRPr="00CB19B6">
        <w:rPr>
          <w:rFonts w:ascii="Times New Roman" w:hAnsi="Times New Roman" w:cs="Times New Roman"/>
          <w:sz w:val="24"/>
          <w:szCs w:val="24"/>
        </w:rPr>
        <w:t>Time consumed installing, understanding, and setting up the tool.</w:t>
      </w:r>
    </w:p>
    <w:p w14:paraId="443E49AF" w14:textId="6AEC3352" w:rsidR="009644A7" w:rsidRPr="00CB19B6" w:rsidRDefault="00326014" w:rsidP="00CB19B6">
      <w:pPr>
        <w:pStyle w:val="ListParagraph"/>
        <w:numPr>
          <w:ilvl w:val="0"/>
          <w:numId w:val="1"/>
        </w:numPr>
        <w:spacing w:line="240" w:lineRule="auto"/>
        <w:rPr>
          <w:rFonts w:ascii="Times New Roman" w:hAnsi="Times New Roman" w:cs="Times New Roman"/>
          <w:sz w:val="24"/>
          <w:szCs w:val="24"/>
        </w:rPr>
      </w:pPr>
      <w:r w:rsidRPr="00CB19B6">
        <w:rPr>
          <w:rFonts w:ascii="Times New Roman" w:hAnsi="Times New Roman" w:cs="Times New Roman"/>
          <w:sz w:val="24"/>
          <w:szCs w:val="24"/>
        </w:rPr>
        <w:t>The tool will be</w:t>
      </w:r>
      <w:ins w:id="33" w:author="Mansi Patel" w:date="2022-04-01T00:44:00Z">
        <w:r w:rsidR="00CB19B6">
          <w:rPr>
            <w:rFonts w:ascii="Times New Roman" w:hAnsi="Times New Roman" w:cs="Times New Roman"/>
            <w:sz w:val="24"/>
            <w:szCs w:val="24"/>
          </w:rPr>
          <w:t xml:space="preserve"> an</w:t>
        </w:r>
      </w:ins>
      <w:r w:rsidRPr="00CB19B6">
        <w:rPr>
          <w:rFonts w:ascii="Times New Roman" w:hAnsi="Times New Roman" w:cs="Times New Roman"/>
          <w:sz w:val="24"/>
          <w:szCs w:val="24"/>
        </w:rPr>
        <w:t xml:space="preserve"> ideal fit if it can precisely translate the technical documents as well.</w:t>
      </w:r>
    </w:p>
    <w:p w14:paraId="249D9EC9" w14:textId="0F2A809C" w:rsidR="0084645D" w:rsidRPr="00CB19B6" w:rsidRDefault="002B4CA8"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 xml:space="preserve">The best translation tool will be purchased to make </w:t>
      </w:r>
      <w:ins w:id="34" w:author="Mansi Patel" w:date="2022-04-01T00:45:00Z">
        <w:r w:rsidR="00CB19B6">
          <w:rPr>
            <w:rFonts w:ascii="Times New Roman" w:hAnsi="Times New Roman" w:cs="Times New Roman"/>
            <w:sz w:val="24"/>
            <w:szCs w:val="24"/>
          </w:rPr>
          <w:t xml:space="preserve">the </w:t>
        </w:r>
      </w:ins>
      <w:r w:rsidRPr="00CB19B6">
        <w:rPr>
          <w:rFonts w:ascii="Times New Roman" w:hAnsi="Times New Roman" w:cs="Times New Roman"/>
          <w:sz w:val="24"/>
          <w:szCs w:val="24"/>
        </w:rPr>
        <w:t>website more accessible for clients.</w:t>
      </w:r>
    </w:p>
    <w:p w14:paraId="4DE14130" w14:textId="1BF7BF34" w:rsidR="004B731F" w:rsidRPr="00CB19B6" w:rsidRDefault="000234A9" w:rsidP="00CB19B6">
      <w:pPr>
        <w:spacing w:line="240" w:lineRule="auto"/>
        <w:rPr>
          <w:rFonts w:ascii="Times New Roman" w:hAnsi="Times New Roman" w:cs="Times New Roman"/>
          <w:b/>
          <w:bCs/>
          <w:sz w:val="28"/>
          <w:szCs w:val="28"/>
        </w:rPr>
      </w:pPr>
      <w:r w:rsidRPr="00CB19B6">
        <w:rPr>
          <w:rFonts w:ascii="Times New Roman" w:hAnsi="Times New Roman" w:cs="Times New Roman"/>
          <w:b/>
          <w:bCs/>
          <w:sz w:val="28"/>
          <w:szCs w:val="28"/>
        </w:rPr>
        <w:t>Technical details</w:t>
      </w:r>
    </w:p>
    <w:p w14:paraId="558EA2CE" w14:textId="5BA26C05" w:rsidR="0073795E" w:rsidRPr="00CB19B6" w:rsidRDefault="00CA0DDE"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For DBI, the top</w:t>
      </w:r>
      <w:del w:id="35" w:author="Mansi Patel" w:date="2022-04-01T00:45:00Z">
        <w:r w:rsidRPr="00CB19B6" w:rsidDel="00CB19B6">
          <w:rPr>
            <w:rFonts w:ascii="Times New Roman" w:hAnsi="Times New Roman" w:cs="Times New Roman"/>
            <w:sz w:val="24"/>
            <w:szCs w:val="24"/>
          </w:rPr>
          <w:delText xml:space="preserve"> </w:delText>
        </w:r>
      </w:del>
      <w:r w:rsidRPr="00CB19B6">
        <w:rPr>
          <w:rFonts w:ascii="Times New Roman" w:hAnsi="Times New Roman" w:cs="Times New Roman"/>
          <w:sz w:val="24"/>
          <w:szCs w:val="24"/>
        </w:rPr>
        <w:t xml:space="preserve">most priority </w:t>
      </w:r>
      <w:r w:rsidR="000E28E9" w:rsidRPr="00CB19B6">
        <w:rPr>
          <w:rFonts w:ascii="Times New Roman" w:hAnsi="Times New Roman" w:cs="Times New Roman"/>
          <w:sz w:val="24"/>
          <w:szCs w:val="24"/>
        </w:rPr>
        <w:t>is</w:t>
      </w:r>
      <w:r w:rsidRPr="00CB19B6">
        <w:rPr>
          <w:rFonts w:ascii="Times New Roman" w:hAnsi="Times New Roman" w:cs="Times New Roman"/>
          <w:sz w:val="24"/>
          <w:szCs w:val="24"/>
        </w:rPr>
        <w:t xml:space="preserve"> to </w:t>
      </w:r>
      <w:r w:rsidR="000E28E9" w:rsidRPr="00CB19B6">
        <w:rPr>
          <w:rFonts w:ascii="Times New Roman" w:hAnsi="Times New Roman" w:cs="Times New Roman"/>
          <w:sz w:val="24"/>
          <w:szCs w:val="24"/>
        </w:rPr>
        <w:t xml:space="preserve">have systems which can give great user experience </w:t>
      </w:r>
      <w:ins w:id="36" w:author="Mansi Patel" w:date="2022-04-01T00:45:00Z">
        <w:r w:rsidR="00CB19B6">
          <w:rPr>
            <w:rFonts w:ascii="Times New Roman" w:hAnsi="Times New Roman" w:cs="Times New Roman"/>
            <w:sz w:val="24"/>
            <w:szCs w:val="24"/>
          </w:rPr>
          <w:t xml:space="preserve">by making website content understandable </w:t>
        </w:r>
      </w:ins>
      <w:r w:rsidR="000E28E9" w:rsidRPr="00CB19B6">
        <w:rPr>
          <w:rFonts w:ascii="Times New Roman" w:hAnsi="Times New Roman" w:cs="Times New Roman"/>
          <w:sz w:val="24"/>
          <w:szCs w:val="24"/>
        </w:rPr>
        <w:t>to non – English speak</w:t>
      </w:r>
      <w:ins w:id="37" w:author="Mansi Patel" w:date="2022-04-01T00:46:00Z">
        <w:r w:rsidR="00CB19B6">
          <w:rPr>
            <w:rFonts w:ascii="Times New Roman" w:hAnsi="Times New Roman" w:cs="Times New Roman"/>
            <w:sz w:val="24"/>
            <w:szCs w:val="24"/>
          </w:rPr>
          <w:t xml:space="preserve">ing customers and can translate </w:t>
        </w:r>
        <w:r w:rsidR="00CB19B6">
          <w:rPr>
            <w:rFonts w:ascii="Times New Roman" w:hAnsi="Times New Roman" w:cs="Times New Roman"/>
            <w:sz w:val="24"/>
            <w:szCs w:val="24"/>
          </w:rPr>
          <w:lastRenderedPageBreak/>
          <w:t>company’s technical documentations accurately w</w:t>
        </w:r>
      </w:ins>
      <w:ins w:id="38" w:author="Mansi Patel" w:date="2022-04-01T00:47:00Z">
        <w:r w:rsidR="00CB19B6">
          <w:rPr>
            <w:rFonts w:ascii="Times New Roman" w:hAnsi="Times New Roman" w:cs="Times New Roman"/>
            <w:sz w:val="24"/>
            <w:szCs w:val="24"/>
          </w:rPr>
          <w:t>ithout changing semantics of the original documents.</w:t>
        </w:r>
      </w:ins>
      <w:del w:id="39" w:author="Mansi Patel" w:date="2022-04-01T00:46:00Z">
        <w:r w:rsidR="000E28E9" w:rsidRPr="00CB19B6" w:rsidDel="00CB19B6">
          <w:rPr>
            <w:rFonts w:ascii="Times New Roman" w:hAnsi="Times New Roman" w:cs="Times New Roman"/>
            <w:sz w:val="24"/>
            <w:szCs w:val="24"/>
          </w:rPr>
          <w:delText>ers</w:delText>
        </w:r>
      </w:del>
      <w:del w:id="40" w:author="Mansi Patel" w:date="2022-04-01T00:47:00Z">
        <w:r w:rsidR="000E28E9" w:rsidRPr="00CB19B6" w:rsidDel="00CB19B6">
          <w:rPr>
            <w:rFonts w:ascii="Times New Roman" w:hAnsi="Times New Roman" w:cs="Times New Roman"/>
            <w:sz w:val="24"/>
            <w:szCs w:val="24"/>
          </w:rPr>
          <w:delText xml:space="preserve"> in a way that they can properly understand the website content and interact with it in their preferred languages.</w:delText>
        </w:r>
        <w:r w:rsidR="0073795E" w:rsidRPr="00CB19B6" w:rsidDel="00CB19B6">
          <w:rPr>
            <w:rFonts w:ascii="Times New Roman" w:hAnsi="Times New Roman" w:cs="Times New Roman"/>
            <w:sz w:val="24"/>
            <w:szCs w:val="24"/>
          </w:rPr>
          <w:delText xml:space="preserve"> </w:delText>
        </w:r>
      </w:del>
    </w:p>
    <w:p w14:paraId="523673E7" w14:textId="0B7B7EDC" w:rsidR="008663B6" w:rsidRPr="00CB19B6" w:rsidRDefault="008F7FDB"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 xml:space="preserve">AI translators can be unreliable when it </w:t>
      </w:r>
      <w:proofErr w:type="gramStart"/>
      <w:r w:rsidRPr="00CB19B6">
        <w:rPr>
          <w:rFonts w:ascii="Times New Roman" w:hAnsi="Times New Roman" w:cs="Times New Roman"/>
          <w:sz w:val="24"/>
          <w:szCs w:val="24"/>
        </w:rPr>
        <w:t>has to</w:t>
      </w:r>
      <w:proofErr w:type="gramEnd"/>
      <w:r w:rsidRPr="00CB19B6">
        <w:rPr>
          <w:rFonts w:ascii="Times New Roman" w:hAnsi="Times New Roman" w:cs="Times New Roman"/>
          <w:sz w:val="24"/>
          <w:szCs w:val="24"/>
        </w:rPr>
        <w:t xml:space="preserve"> translate content without</w:t>
      </w:r>
      <w:ins w:id="41" w:author="Mansi Patel" w:date="2022-04-01T00:47:00Z">
        <w:r w:rsidR="00CB19B6">
          <w:rPr>
            <w:rFonts w:ascii="Times New Roman" w:hAnsi="Times New Roman" w:cs="Times New Roman"/>
            <w:sz w:val="24"/>
            <w:szCs w:val="24"/>
          </w:rPr>
          <w:t xml:space="preserve"> </w:t>
        </w:r>
      </w:ins>
      <w:del w:id="42" w:author="Mansi Patel" w:date="2022-04-01T00:47:00Z">
        <w:r w:rsidRPr="00CB19B6" w:rsidDel="00CB19B6">
          <w:rPr>
            <w:rFonts w:ascii="Times New Roman" w:hAnsi="Times New Roman" w:cs="Times New Roman"/>
            <w:sz w:val="24"/>
            <w:szCs w:val="24"/>
          </w:rPr>
          <w:delText xml:space="preserve"> actually </w:delText>
        </w:r>
      </w:del>
      <w:r w:rsidRPr="00CB19B6">
        <w:rPr>
          <w:rFonts w:ascii="Times New Roman" w:hAnsi="Times New Roman" w:cs="Times New Roman"/>
          <w:sz w:val="24"/>
          <w:szCs w:val="24"/>
        </w:rPr>
        <w:t>altering the semantics of it</w:t>
      </w:r>
      <w:ins w:id="43" w:author="Mansi Patel" w:date="2022-04-01T13:22:00Z">
        <w:r w:rsidR="008F7B30">
          <w:rPr>
            <w:rFonts w:ascii="Times New Roman" w:hAnsi="Times New Roman" w:cs="Times New Roman"/>
            <w:sz w:val="24"/>
            <w:szCs w:val="24"/>
          </w:rPr>
          <w:t xml:space="preserve"> </w:t>
        </w:r>
      </w:ins>
      <w:r w:rsidR="008F7B30">
        <w:rPr>
          <w:rFonts w:ascii="Times New Roman" w:hAnsi="Times New Roman" w:cs="Times New Roman"/>
          <w:sz w:val="24"/>
          <w:szCs w:val="24"/>
        </w:rPr>
        <w:t>[1]</w:t>
      </w:r>
      <w:r w:rsidRPr="00CB19B6">
        <w:rPr>
          <w:rFonts w:ascii="Times New Roman" w:hAnsi="Times New Roman" w:cs="Times New Roman"/>
          <w:sz w:val="24"/>
          <w:szCs w:val="24"/>
        </w:rPr>
        <w:t xml:space="preserve">. </w:t>
      </w:r>
      <w:r w:rsidR="00BC4488" w:rsidRPr="00CB19B6">
        <w:rPr>
          <w:rFonts w:ascii="Times New Roman" w:hAnsi="Times New Roman" w:cs="Times New Roman"/>
          <w:sz w:val="24"/>
          <w:szCs w:val="24"/>
        </w:rPr>
        <w:t>There are several different kind</w:t>
      </w:r>
      <w:ins w:id="44" w:author="Mansi Patel" w:date="2022-04-01T00:48:00Z">
        <w:r w:rsidR="00CB19B6">
          <w:rPr>
            <w:rFonts w:ascii="Times New Roman" w:hAnsi="Times New Roman" w:cs="Times New Roman"/>
            <w:sz w:val="24"/>
            <w:szCs w:val="24"/>
          </w:rPr>
          <w:t>s</w:t>
        </w:r>
      </w:ins>
      <w:r w:rsidR="00BC4488" w:rsidRPr="00CB19B6">
        <w:rPr>
          <w:rFonts w:ascii="Times New Roman" w:hAnsi="Times New Roman" w:cs="Times New Roman"/>
          <w:sz w:val="24"/>
          <w:szCs w:val="24"/>
        </w:rPr>
        <w:t xml:space="preserve"> of machine translations used by companies these days [2]. The different types of machine translations </w:t>
      </w:r>
      <w:del w:id="45" w:author="Mansi Patel" w:date="2022-04-01T00:48:00Z">
        <w:r w:rsidR="00BC4488" w:rsidRPr="00CB19B6" w:rsidDel="00CB19B6">
          <w:rPr>
            <w:rFonts w:ascii="Times New Roman" w:hAnsi="Times New Roman" w:cs="Times New Roman"/>
            <w:sz w:val="24"/>
            <w:szCs w:val="24"/>
          </w:rPr>
          <w:delText>are:</w:delText>
        </w:r>
      </w:del>
      <w:ins w:id="46" w:author="Mansi Patel" w:date="2022-04-01T00:48:00Z">
        <w:r w:rsidR="00CB19B6" w:rsidRPr="00CB19B6">
          <w:rPr>
            <w:rFonts w:ascii="Times New Roman" w:hAnsi="Times New Roman" w:cs="Times New Roman"/>
            <w:sz w:val="24"/>
            <w:szCs w:val="24"/>
          </w:rPr>
          <w:t>are</w:t>
        </w:r>
      </w:ins>
      <w:r w:rsidR="00BC4488" w:rsidRPr="00CB19B6">
        <w:rPr>
          <w:rFonts w:ascii="Times New Roman" w:hAnsi="Times New Roman" w:cs="Times New Roman"/>
          <w:sz w:val="24"/>
          <w:szCs w:val="24"/>
        </w:rPr>
        <w:t xml:space="preserve"> Rule – based machine translation</w:t>
      </w:r>
      <w:r w:rsidR="00D0659C">
        <w:rPr>
          <w:rFonts w:ascii="Times New Roman" w:hAnsi="Times New Roman" w:cs="Times New Roman"/>
          <w:sz w:val="24"/>
          <w:szCs w:val="24"/>
        </w:rPr>
        <w:t xml:space="preserve"> (RBMT)</w:t>
      </w:r>
      <w:r w:rsidR="002B3A34" w:rsidRPr="00CB19B6">
        <w:rPr>
          <w:rFonts w:ascii="Times New Roman" w:hAnsi="Times New Roman" w:cs="Times New Roman"/>
          <w:sz w:val="24"/>
          <w:szCs w:val="24"/>
        </w:rPr>
        <w:t xml:space="preserve">, </w:t>
      </w:r>
      <w:r w:rsidR="00BC4488" w:rsidRPr="00CB19B6">
        <w:rPr>
          <w:rFonts w:ascii="Times New Roman" w:hAnsi="Times New Roman" w:cs="Times New Roman"/>
          <w:sz w:val="24"/>
          <w:szCs w:val="24"/>
        </w:rPr>
        <w:t>Statistical machine translation</w:t>
      </w:r>
      <w:r w:rsidR="00D0659C">
        <w:rPr>
          <w:rFonts w:ascii="Times New Roman" w:hAnsi="Times New Roman" w:cs="Times New Roman"/>
          <w:sz w:val="24"/>
          <w:szCs w:val="24"/>
        </w:rPr>
        <w:t xml:space="preserve"> (SMT)</w:t>
      </w:r>
      <w:r w:rsidR="002B3A34" w:rsidRPr="00CB19B6">
        <w:rPr>
          <w:rFonts w:ascii="Times New Roman" w:hAnsi="Times New Roman" w:cs="Times New Roman"/>
          <w:sz w:val="24"/>
          <w:szCs w:val="24"/>
        </w:rPr>
        <w:t xml:space="preserve">, and </w:t>
      </w:r>
      <w:r w:rsidR="00BC4488" w:rsidRPr="00CB19B6">
        <w:rPr>
          <w:rFonts w:ascii="Times New Roman" w:hAnsi="Times New Roman" w:cs="Times New Roman"/>
          <w:sz w:val="24"/>
          <w:szCs w:val="24"/>
        </w:rPr>
        <w:t>Neural machine translation</w:t>
      </w:r>
      <w:r w:rsidR="00D0659C">
        <w:rPr>
          <w:rFonts w:ascii="Times New Roman" w:hAnsi="Times New Roman" w:cs="Times New Roman"/>
          <w:sz w:val="24"/>
          <w:szCs w:val="24"/>
        </w:rPr>
        <w:t xml:space="preserve"> (NMT)</w:t>
      </w:r>
      <w:r w:rsidR="002B3A34" w:rsidRPr="00CB19B6">
        <w:rPr>
          <w:rFonts w:ascii="Times New Roman" w:hAnsi="Times New Roman" w:cs="Times New Roman"/>
          <w:sz w:val="24"/>
          <w:szCs w:val="24"/>
        </w:rPr>
        <w:t xml:space="preserve"> [2].</w:t>
      </w:r>
      <w:r w:rsidR="00802018" w:rsidRPr="00CB19B6">
        <w:rPr>
          <w:rFonts w:ascii="Times New Roman" w:hAnsi="Times New Roman" w:cs="Times New Roman"/>
          <w:sz w:val="24"/>
          <w:szCs w:val="24"/>
        </w:rPr>
        <w:t xml:space="preserve"> See the figure 1 to get </w:t>
      </w:r>
      <w:r w:rsidR="008663B6" w:rsidRPr="00CB19B6">
        <w:rPr>
          <w:rFonts w:ascii="Times New Roman" w:hAnsi="Times New Roman" w:cs="Times New Roman"/>
          <w:sz w:val="24"/>
          <w:szCs w:val="24"/>
        </w:rPr>
        <w:t>an in</w:t>
      </w:r>
      <w:ins w:id="47" w:author="Mansi Patel" w:date="2022-04-01T00:48:00Z">
        <w:r w:rsidR="00CB19B6">
          <w:rPr>
            <w:rFonts w:ascii="Times New Roman" w:hAnsi="Times New Roman" w:cs="Times New Roman"/>
            <w:sz w:val="24"/>
            <w:szCs w:val="24"/>
          </w:rPr>
          <w:t>sight</w:t>
        </w:r>
      </w:ins>
      <w:del w:id="48" w:author="Mansi Patel" w:date="2022-04-01T00:48:00Z">
        <w:r w:rsidR="008663B6" w:rsidRPr="00CB19B6" w:rsidDel="00CB19B6">
          <w:rPr>
            <w:rFonts w:ascii="Times New Roman" w:hAnsi="Times New Roman" w:cs="Times New Roman"/>
            <w:sz w:val="24"/>
            <w:szCs w:val="24"/>
          </w:rPr>
          <w:delText>cite</w:delText>
        </w:r>
      </w:del>
      <w:r w:rsidR="008663B6" w:rsidRPr="00CB19B6">
        <w:rPr>
          <w:rFonts w:ascii="Times New Roman" w:hAnsi="Times New Roman" w:cs="Times New Roman"/>
          <w:sz w:val="24"/>
          <w:szCs w:val="24"/>
        </w:rPr>
        <w:t xml:space="preserve"> on how machine translation has progressed over years.</w:t>
      </w:r>
    </w:p>
    <w:p w14:paraId="34191957" w14:textId="6C69EC2A" w:rsidR="008663B6" w:rsidRPr="00CB19B6" w:rsidRDefault="008663B6" w:rsidP="00CB19B6">
      <w:pPr>
        <w:spacing w:line="240" w:lineRule="auto"/>
        <w:rPr>
          <w:rFonts w:ascii="Times New Roman" w:hAnsi="Times New Roman" w:cs="Times New Roman"/>
          <w:sz w:val="24"/>
          <w:szCs w:val="24"/>
        </w:rPr>
      </w:pPr>
    </w:p>
    <w:p w14:paraId="52F7E59A" w14:textId="60E18082" w:rsidR="00AA76D1" w:rsidRPr="00CB19B6" w:rsidRDefault="008663B6" w:rsidP="00CB19B6">
      <w:pPr>
        <w:spacing w:line="240" w:lineRule="auto"/>
        <w:rPr>
          <w:rFonts w:ascii="Times New Roman" w:hAnsi="Times New Roman" w:cs="Times New Roman"/>
          <w:sz w:val="24"/>
          <w:szCs w:val="24"/>
        </w:rPr>
      </w:pPr>
      <w:r w:rsidRPr="00CB19B6">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578727CE" wp14:editId="276FC8FC">
                <wp:simplePos x="0" y="0"/>
                <wp:positionH relativeFrom="margin">
                  <wp:align>center</wp:align>
                </wp:positionH>
                <wp:positionV relativeFrom="paragraph">
                  <wp:posOffset>2030242</wp:posOffset>
                </wp:positionV>
                <wp:extent cx="5251450" cy="635"/>
                <wp:effectExtent l="0" t="0" r="6350" b="0"/>
                <wp:wrapTopAndBottom/>
                <wp:docPr id="4" name="Text Box 4"/>
                <wp:cNvGraphicFramePr/>
                <a:graphic xmlns:a="http://schemas.openxmlformats.org/drawingml/2006/main">
                  <a:graphicData uri="http://schemas.microsoft.com/office/word/2010/wordprocessingShape">
                    <wps:wsp>
                      <wps:cNvSpPr txBox="1"/>
                      <wps:spPr>
                        <a:xfrm>
                          <a:off x="0" y="0"/>
                          <a:ext cx="5251450" cy="635"/>
                        </a:xfrm>
                        <a:prstGeom prst="rect">
                          <a:avLst/>
                        </a:prstGeom>
                        <a:solidFill>
                          <a:prstClr val="white"/>
                        </a:solidFill>
                        <a:ln>
                          <a:noFill/>
                        </a:ln>
                      </wps:spPr>
                      <wps:txbx>
                        <w:txbxContent>
                          <w:p w14:paraId="2D5C05FF" w14:textId="63DB1783" w:rsidR="008663B6" w:rsidRPr="008663B6" w:rsidRDefault="008663B6" w:rsidP="008663B6">
                            <w:pPr>
                              <w:pStyle w:val="Caption"/>
                              <w:spacing w:after="0"/>
                              <w:jc w:val="center"/>
                              <w:rPr>
                                <w:rFonts w:ascii="Times New Roman" w:hAnsi="Times New Roman" w:cs="Times New Roman"/>
                                <w:i w:val="0"/>
                                <w:iCs w:val="0"/>
                                <w:color w:val="000000" w:themeColor="text1"/>
                                <w:sz w:val="24"/>
                                <w:szCs w:val="24"/>
                              </w:rPr>
                            </w:pPr>
                            <w:r w:rsidRPr="008663B6">
                              <w:rPr>
                                <w:rFonts w:ascii="Times New Roman" w:hAnsi="Times New Roman" w:cs="Times New Roman"/>
                                <w:i w:val="0"/>
                                <w:iCs w:val="0"/>
                                <w:color w:val="000000" w:themeColor="text1"/>
                                <w:sz w:val="24"/>
                                <w:szCs w:val="24"/>
                              </w:rPr>
                              <w:t xml:space="preserve">Figure </w:t>
                            </w:r>
                            <w:r w:rsidRPr="008663B6">
                              <w:rPr>
                                <w:rFonts w:ascii="Times New Roman" w:hAnsi="Times New Roman" w:cs="Times New Roman"/>
                                <w:i w:val="0"/>
                                <w:iCs w:val="0"/>
                                <w:color w:val="000000" w:themeColor="text1"/>
                                <w:sz w:val="24"/>
                                <w:szCs w:val="24"/>
                              </w:rPr>
                              <w:fldChar w:fldCharType="begin"/>
                            </w:r>
                            <w:r w:rsidRPr="008663B6">
                              <w:rPr>
                                <w:rFonts w:ascii="Times New Roman" w:hAnsi="Times New Roman" w:cs="Times New Roman"/>
                                <w:i w:val="0"/>
                                <w:iCs w:val="0"/>
                                <w:color w:val="000000" w:themeColor="text1"/>
                                <w:sz w:val="24"/>
                                <w:szCs w:val="24"/>
                              </w:rPr>
                              <w:instrText xml:space="preserve"> SEQ Figure \* ARABIC </w:instrText>
                            </w:r>
                            <w:r w:rsidRPr="008663B6">
                              <w:rPr>
                                <w:rFonts w:ascii="Times New Roman" w:hAnsi="Times New Roman" w:cs="Times New Roman"/>
                                <w:i w:val="0"/>
                                <w:iCs w:val="0"/>
                                <w:color w:val="000000" w:themeColor="text1"/>
                                <w:sz w:val="24"/>
                                <w:szCs w:val="24"/>
                              </w:rPr>
                              <w:fldChar w:fldCharType="separate"/>
                            </w:r>
                            <w:r w:rsidR="0013178B">
                              <w:rPr>
                                <w:rFonts w:ascii="Times New Roman" w:hAnsi="Times New Roman" w:cs="Times New Roman"/>
                                <w:i w:val="0"/>
                                <w:iCs w:val="0"/>
                                <w:noProof/>
                                <w:color w:val="000000" w:themeColor="text1"/>
                                <w:sz w:val="24"/>
                                <w:szCs w:val="24"/>
                              </w:rPr>
                              <w:t>1</w:t>
                            </w:r>
                            <w:r w:rsidRPr="008663B6">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[3]</w:t>
                            </w:r>
                          </w:p>
                          <w:p w14:paraId="44B5D7D6" w14:textId="18FEA2E6" w:rsidR="008663B6" w:rsidRPr="008663B6" w:rsidRDefault="008663B6" w:rsidP="008663B6">
                            <w:pPr>
                              <w:jc w:val="center"/>
                              <w:rPr>
                                <w:rFonts w:ascii="Times New Roman" w:hAnsi="Times New Roman" w:cs="Times New Roman"/>
                                <w:color w:val="000000" w:themeColor="text1"/>
                                <w:sz w:val="24"/>
                                <w:szCs w:val="24"/>
                              </w:rPr>
                            </w:pPr>
                            <w:r w:rsidRPr="008663B6">
                              <w:rPr>
                                <w:rFonts w:ascii="Times New Roman" w:hAnsi="Times New Roman" w:cs="Times New Roman"/>
                                <w:color w:val="000000" w:themeColor="text1"/>
                                <w:sz w:val="24"/>
                                <w:szCs w:val="24"/>
                              </w:rPr>
                              <w:t>Progress in machine translation.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8727CE" id="_x0000_t202" coordsize="21600,21600" o:spt="202" path="m,l,21600r21600,l21600,xe">
                <v:stroke joinstyle="miter"/>
                <v:path gradientshapeok="t" o:connecttype="rect"/>
              </v:shapetype>
              <v:shape id="Text Box 4" o:spid="_x0000_s1026" type="#_x0000_t202" style="position:absolute;margin-left:0;margin-top:159.85pt;width:413.5pt;height:.05pt;z-index:-251657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" stroked="f">
                <v:textbox style="mso-fit-shape-to-text:t" inset="0,0,0,0">
                  <w:txbxContent>
                    <w:p w14:paraId="2D5C05FF" w14:textId="63DB1783" w:rsidR="008663B6" w:rsidRPr="008663B6" w:rsidRDefault="008663B6" w:rsidP="008663B6">
                      <w:pPr>
                        <w:pStyle w:val="Caption"/>
                        <w:spacing w:after="0"/>
                        <w:jc w:val="center"/>
                        <w:rPr>
                          <w:rFonts w:ascii="Times New Roman" w:hAnsi="Times New Roman" w:cs="Times New Roman"/>
                          <w:i w:val="0"/>
                          <w:iCs w:val="0"/>
                          <w:color w:val="000000" w:themeColor="text1"/>
                          <w:sz w:val="24"/>
                          <w:szCs w:val="24"/>
                        </w:rPr>
                      </w:pPr>
                      <w:r w:rsidRPr="008663B6">
                        <w:rPr>
                          <w:rFonts w:ascii="Times New Roman" w:hAnsi="Times New Roman" w:cs="Times New Roman"/>
                          <w:i w:val="0"/>
                          <w:iCs w:val="0"/>
                          <w:color w:val="000000" w:themeColor="text1"/>
                          <w:sz w:val="24"/>
                          <w:szCs w:val="24"/>
                        </w:rPr>
                        <w:t xml:space="preserve">Figure </w:t>
                      </w:r>
                      <w:r w:rsidRPr="008663B6">
                        <w:rPr>
                          <w:rFonts w:ascii="Times New Roman" w:hAnsi="Times New Roman" w:cs="Times New Roman"/>
                          <w:i w:val="0"/>
                          <w:iCs w:val="0"/>
                          <w:color w:val="000000" w:themeColor="text1"/>
                          <w:sz w:val="24"/>
                          <w:szCs w:val="24"/>
                        </w:rPr>
                        <w:fldChar w:fldCharType="begin"/>
                      </w:r>
                      <w:r w:rsidRPr="008663B6">
                        <w:rPr>
                          <w:rFonts w:ascii="Times New Roman" w:hAnsi="Times New Roman" w:cs="Times New Roman"/>
                          <w:i w:val="0"/>
                          <w:iCs w:val="0"/>
                          <w:color w:val="000000" w:themeColor="text1"/>
                          <w:sz w:val="24"/>
                          <w:szCs w:val="24"/>
                        </w:rPr>
                        <w:instrText xml:space="preserve"> SEQ Figure \* ARABIC </w:instrText>
                      </w:r>
                      <w:r w:rsidRPr="008663B6">
                        <w:rPr>
                          <w:rFonts w:ascii="Times New Roman" w:hAnsi="Times New Roman" w:cs="Times New Roman"/>
                          <w:i w:val="0"/>
                          <w:iCs w:val="0"/>
                          <w:color w:val="000000" w:themeColor="text1"/>
                          <w:sz w:val="24"/>
                          <w:szCs w:val="24"/>
                        </w:rPr>
                        <w:fldChar w:fldCharType="separate"/>
                      </w:r>
                      <w:r w:rsidR="0013178B">
                        <w:rPr>
                          <w:rFonts w:ascii="Times New Roman" w:hAnsi="Times New Roman" w:cs="Times New Roman"/>
                          <w:i w:val="0"/>
                          <w:iCs w:val="0"/>
                          <w:noProof/>
                          <w:color w:val="000000" w:themeColor="text1"/>
                          <w:sz w:val="24"/>
                          <w:szCs w:val="24"/>
                        </w:rPr>
                        <w:t>1</w:t>
                      </w:r>
                      <w:r w:rsidRPr="008663B6">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[3]</w:t>
                      </w:r>
                    </w:p>
                    <w:p w14:paraId="44B5D7D6" w14:textId="18FEA2E6" w:rsidR="008663B6" w:rsidRPr="008663B6" w:rsidRDefault="008663B6" w:rsidP="008663B6">
                      <w:pPr>
                        <w:jc w:val="center"/>
                        <w:rPr>
                          <w:rFonts w:ascii="Times New Roman" w:hAnsi="Times New Roman" w:cs="Times New Roman"/>
                          <w:color w:val="000000" w:themeColor="text1"/>
                          <w:sz w:val="24"/>
                          <w:szCs w:val="24"/>
                        </w:rPr>
                      </w:pPr>
                      <w:r w:rsidRPr="008663B6">
                        <w:rPr>
                          <w:rFonts w:ascii="Times New Roman" w:hAnsi="Times New Roman" w:cs="Times New Roman"/>
                          <w:color w:val="000000" w:themeColor="text1"/>
                          <w:sz w:val="24"/>
                          <w:szCs w:val="24"/>
                        </w:rPr>
                        <w:t>Progress in machine translation.</w:t>
                      </w:r>
                    </w:p>
                  </w:txbxContent>
                </v:textbox>
                <w10:wrap type="topAndBottom" anchorx="margin"/>
              </v:shape>
            </w:pict>
          </mc:Fallback>
        </mc:AlternateContent>
      </w:r>
      <w:r w:rsidRPr="00CB19B6">
        <w:rPr>
          <w:rFonts w:ascii="Times New Roman" w:hAnsi="Times New Roman" w:cs="Times New Roman"/>
          <w:noProof/>
          <w:sz w:val="24"/>
          <w:szCs w:val="24"/>
        </w:rPr>
        <w:drawing>
          <wp:anchor distT="0" distB="0" distL="114300" distR="114300" simplePos="0" relativeHeight="251658240" behindDoc="0" locked="0" layoutInCell="1" allowOverlap="1" wp14:anchorId="291775B4" wp14:editId="602AA1B2">
            <wp:simplePos x="0" y="0"/>
            <wp:positionH relativeFrom="margin">
              <wp:align>center</wp:align>
            </wp:positionH>
            <wp:positionV relativeFrom="paragraph">
              <wp:posOffset>-384</wp:posOffset>
            </wp:positionV>
            <wp:extent cx="5251450" cy="2232660"/>
            <wp:effectExtent l="0" t="0" r="6350" b="0"/>
            <wp:wrapTopAndBottom/>
            <wp:docPr id="1" name="Picture 1" descr="Now: ~30 * Next 3 slides are thanks to Prof Chris Manning (Stanf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w: ~30 * Next 3 slides are thanks to Prof Chris Manning (Stanford) "/>
                    <pic:cNvPicPr>
                      <a:picLocks noChangeAspect="1" noChangeArrowheads="1"/>
                    </pic:cNvPicPr>
                  </pic:nvPicPr>
                  <pic:blipFill rotWithShape="1">
                    <a:blip r:embed="rId7">
                      <a:extLst>
                        <a:ext uri="{28A0092B-C50C-407E-A947-70E740481C1C}">
                          <a14:useLocalDpi xmlns:a14="http://schemas.microsoft.com/office/drawing/2010/main" val="0"/>
                        </a:ext>
                      </a:extLst>
                    </a:blip>
                    <a:srcRect t="19284" r="202" b="5333"/>
                    <a:stretch/>
                  </pic:blipFill>
                  <pic:spPr bwMode="auto">
                    <a:xfrm>
                      <a:off x="0" y="0"/>
                      <a:ext cx="5251450" cy="2232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BC4488" w:rsidRPr="00CB19B6">
        <w:rPr>
          <w:rFonts w:ascii="Times New Roman" w:hAnsi="Times New Roman" w:cs="Times New Roman"/>
          <w:sz w:val="24"/>
          <w:szCs w:val="24"/>
        </w:rPr>
        <w:t>In order to</w:t>
      </w:r>
      <w:proofErr w:type="gramEnd"/>
      <w:r w:rsidR="00BC4488" w:rsidRPr="00CB19B6">
        <w:rPr>
          <w:rFonts w:ascii="Times New Roman" w:hAnsi="Times New Roman" w:cs="Times New Roman"/>
          <w:sz w:val="24"/>
          <w:szCs w:val="24"/>
        </w:rPr>
        <w:t xml:space="preserve"> provide accurate translation without changing it’s meaning </w:t>
      </w:r>
      <w:r w:rsidR="00497027" w:rsidRPr="00CB19B6">
        <w:rPr>
          <w:rFonts w:ascii="Times New Roman" w:hAnsi="Times New Roman" w:cs="Times New Roman"/>
          <w:sz w:val="24"/>
          <w:szCs w:val="24"/>
        </w:rPr>
        <w:t xml:space="preserve">the AI tool must be able to understand which type of machine translation can be applied on specific content. </w:t>
      </w:r>
    </w:p>
    <w:p w14:paraId="23899D98" w14:textId="08767002" w:rsidR="00CB19B6" w:rsidRPr="00CB19B6" w:rsidDel="00CB19B6" w:rsidRDefault="00556892" w:rsidP="00CB19B6">
      <w:pPr>
        <w:spacing w:line="240" w:lineRule="auto"/>
        <w:rPr>
          <w:del w:id="49" w:author="Mansi Patel" w:date="2022-04-01T00:56:00Z"/>
          <w:rFonts w:ascii="Times New Roman" w:hAnsi="Times New Roman" w:cs="Times New Roman"/>
          <w:sz w:val="24"/>
          <w:szCs w:val="24"/>
          <w:shd w:val="clear" w:color="auto" w:fill="FFFFFF"/>
        </w:rPr>
      </w:pPr>
      <w:r w:rsidRPr="00CB19B6">
        <w:rPr>
          <w:rFonts w:ascii="Times New Roman" w:hAnsi="Times New Roman" w:cs="Times New Roman"/>
          <w:sz w:val="24"/>
          <w:szCs w:val="24"/>
        </w:rPr>
        <w:t xml:space="preserve">Memsource </w:t>
      </w:r>
      <w:r w:rsidR="00497027" w:rsidRPr="00CB19B6">
        <w:rPr>
          <w:rFonts w:ascii="Times New Roman" w:hAnsi="Times New Roman" w:cs="Times New Roman"/>
          <w:sz w:val="24"/>
          <w:szCs w:val="24"/>
        </w:rPr>
        <w:t xml:space="preserve">translate can effectively solve </w:t>
      </w:r>
      <w:r w:rsidR="00AA76D1" w:rsidRPr="00CB19B6">
        <w:rPr>
          <w:rFonts w:ascii="Times New Roman" w:hAnsi="Times New Roman" w:cs="Times New Roman"/>
          <w:sz w:val="24"/>
          <w:szCs w:val="24"/>
        </w:rPr>
        <w:t>accuracy</w:t>
      </w:r>
      <w:r w:rsidR="00497027" w:rsidRPr="00CB19B6">
        <w:rPr>
          <w:rFonts w:ascii="Times New Roman" w:hAnsi="Times New Roman" w:cs="Times New Roman"/>
          <w:sz w:val="24"/>
          <w:szCs w:val="24"/>
        </w:rPr>
        <w:t xml:space="preserve"> problem as, “it </w:t>
      </w:r>
      <w:r w:rsidR="00497027" w:rsidRPr="00CB19B6">
        <w:rPr>
          <w:rFonts w:ascii="Times New Roman" w:hAnsi="Times New Roman" w:cs="Times New Roman"/>
          <w:sz w:val="24"/>
          <w:szCs w:val="24"/>
          <w:shd w:val="clear" w:color="auto" w:fill="FFFFFF"/>
        </w:rPr>
        <w:t>will automatically select the most suitable MT engine based on language pair, domain, and content type” [2].</w:t>
      </w:r>
      <w:r w:rsidR="0069619F" w:rsidRPr="00CB19B6">
        <w:rPr>
          <w:rFonts w:ascii="Times New Roman" w:hAnsi="Times New Roman" w:cs="Times New Roman"/>
          <w:sz w:val="24"/>
          <w:szCs w:val="24"/>
          <w:shd w:val="clear" w:color="auto" w:fill="FFFFFF"/>
        </w:rPr>
        <w:t xml:space="preserve"> Moreover, Memsource will provide </w:t>
      </w:r>
      <w:r w:rsidR="00AA76D1" w:rsidRPr="00CB19B6">
        <w:rPr>
          <w:rFonts w:ascii="Times New Roman" w:hAnsi="Times New Roman" w:cs="Times New Roman"/>
          <w:sz w:val="24"/>
          <w:szCs w:val="24"/>
          <w:shd w:val="clear" w:color="auto" w:fill="FFFFFF"/>
        </w:rPr>
        <w:t>customized machine translation engines so company can add their own technical terminologies [4]</w:t>
      </w:r>
      <w:r w:rsidR="007A2074" w:rsidRPr="00CB19B6">
        <w:rPr>
          <w:rFonts w:ascii="Times New Roman" w:hAnsi="Times New Roman" w:cs="Times New Roman"/>
          <w:sz w:val="24"/>
          <w:szCs w:val="24"/>
          <w:shd w:val="clear" w:color="auto" w:fill="FFFFFF"/>
        </w:rPr>
        <w:t xml:space="preserve"> hence</w:t>
      </w:r>
      <w:ins w:id="50" w:author="Mansi Patel" w:date="2022-04-01T00:48:00Z">
        <w:r w:rsidR="00CB19B6">
          <w:rPr>
            <w:rFonts w:ascii="Times New Roman" w:hAnsi="Times New Roman" w:cs="Times New Roman"/>
            <w:sz w:val="24"/>
            <w:szCs w:val="24"/>
            <w:shd w:val="clear" w:color="auto" w:fill="FFFFFF"/>
          </w:rPr>
          <w:t xml:space="preserve"> if </w:t>
        </w:r>
      </w:ins>
      <w:ins w:id="51" w:author="Mansi Patel" w:date="2022-04-01T00:49:00Z">
        <w:r w:rsidR="00CB19B6">
          <w:rPr>
            <w:rFonts w:ascii="Times New Roman" w:hAnsi="Times New Roman" w:cs="Times New Roman"/>
            <w:sz w:val="24"/>
            <w:szCs w:val="24"/>
            <w:shd w:val="clear" w:color="auto" w:fill="FFFFFF"/>
          </w:rPr>
          <w:t xml:space="preserve">we get custom made engine which uses all three machine translation methods </w:t>
        </w:r>
      </w:ins>
      <w:del w:id="52" w:author="Mansi Patel" w:date="2022-04-01T00:49:00Z">
        <w:r w:rsidR="007A2074" w:rsidRPr="00CB19B6" w:rsidDel="00CB19B6">
          <w:rPr>
            <w:rFonts w:ascii="Times New Roman" w:hAnsi="Times New Roman" w:cs="Times New Roman"/>
            <w:sz w:val="24"/>
            <w:szCs w:val="24"/>
            <w:shd w:val="clear" w:color="auto" w:fill="FFFFFF"/>
          </w:rPr>
          <w:delText xml:space="preserve"> it can provide</w:delText>
        </w:r>
      </w:del>
      <w:ins w:id="53" w:author="Mansi Patel" w:date="2022-04-01T00:49:00Z">
        <w:r w:rsidR="00CB19B6">
          <w:rPr>
            <w:rFonts w:ascii="Times New Roman" w:hAnsi="Times New Roman" w:cs="Times New Roman"/>
            <w:sz w:val="24"/>
            <w:szCs w:val="24"/>
            <w:shd w:val="clear" w:color="auto" w:fill="FFFFFF"/>
          </w:rPr>
          <w:t xml:space="preserve"> we can ge</w:t>
        </w:r>
      </w:ins>
      <w:ins w:id="54" w:author="Mansi Patel" w:date="2022-04-01T00:50:00Z">
        <w:r w:rsidR="00CB19B6">
          <w:rPr>
            <w:rFonts w:ascii="Times New Roman" w:hAnsi="Times New Roman" w:cs="Times New Roman"/>
            <w:sz w:val="24"/>
            <w:szCs w:val="24"/>
            <w:shd w:val="clear" w:color="auto" w:fill="FFFFFF"/>
          </w:rPr>
          <w:t xml:space="preserve">t </w:t>
        </w:r>
      </w:ins>
      <w:del w:id="55" w:author="Mansi Patel" w:date="2022-04-01T00:49:00Z">
        <w:r w:rsidR="007A2074" w:rsidRPr="00CB19B6" w:rsidDel="00CB19B6">
          <w:rPr>
            <w:rFonts w:ascii="Times New Roman" w:hAnsi="Times New Roman" w:cs="Times New Roman"/>
            <w:sz w:val="24"/>
            <w:szCs w:val="24"/>
            <w:shd w:val="clear" w:color="auto" w:fill="FFFFFF"/>
          </w:rPr>
          <w:delText xml:space="preserve"> </w:delText>
        </w:r>
      </w:del>
      <w:r w:rsidR="007A2074" w:rsidRPr="00CB19B6">
        <w:rPr>
          <w:rFonts w:ascii="Times New Roman" w:hAnsi="Times New Roman" w:cs="Times New Roman"/>
          <w:sz w:val="24"/>
          <w:szCs w:val="24"/>
          <w:shd w:val="clear" w:color="auto" w:fill="FFFFFF"/>
        </w:rPr>
        <w:t xml:space="preserve">translation </w:t>
      </w:r>
      <w:r w:rsidR="00802018" w:rsidRPr="00CB19B6">
        <w:rPr>
          <w:rFonts w:ascii="Times New Roman" w:hAnsi="Times New Roman" w:cs="Times New Roman"/>
          <w:sz w:val="24"/>
          <w:szCs w:val="24"/>
          <w:shd w:val="clear" w:color="auto" w:fill="FFFFFF"/>
        </w:rPr>
        <w:t>for general pages as well as t</w:t>
      </w:r>
      <w:r w:rsidR="007A2074" w:rsidRPr="00CB19B6">
        <w:rPr>
          <w:rFonts w:ascii="Times New Roman" w:hAnsi="Times New Roman" w:cs="Times New Roman"/>
          <w:sz w:val="24"/>
          <w:szCs w:val="24"/>
          <w:shd w:val="clear" w:color="auto" w:fill="FFFFFF"/>
        </w:rPr>
        <w:t>echnical documents</w:t>
      </w:r>
      <w:r w:rsidR="00AA76D1" w:rsidRPr="00CB19B6">
        <w:rPr>
          <w:rFonts w:ascii="Times New Roman" w:hAnsi="Times New Roman" w:cs="Times New Roman"/>
          <w:sz w:val="24"/>
          <w:szCs w:val="24"/>
          <w:shd w:val="clear" w:color="auto" w:fill="FFFFFF"/>
        </w:rPr>
        <w:t xml:space="preserve">. </w:t>
      </w:r>
      <w:r w:rsidR="00802018" w:rsidRPr="00CB19B6">
        <w:rPr>
          <w:rFonts w:ascii="Times New Roman" w:hAnsi="Times New Roman" w:cs="Times New Roman"/>
          <w:sz w:val="24"/>
          <w:szCs w:val="24"/>
          <w:shd w:val="clear" w:color="auto" w:fill="FFFFFF"/>
        </w:rPr>
        <w:t>Memsource</w:t>
      </w:r>
      <w:r w:rsidR="00AA76D1" w:rsidRPr="00CB19B6">
        <w:rPr>
          <w:rFonts w:ascii="Times New Roman" w:hAnsi="Times New Roman" w:cs="Times New Roman"/>
          <w:sz w:val="24"/>
          <w:szCs w:val="24"/>
          <w:shd w:val="clear" w:color="auto" w:fill="FFFFFF"/>
        </w:rPr>
        <w:t xml:space="preserve"> ha</w:t>
      </w:r>
      <w:r w:rsidR="00802018" w:rsidRPr="00CB19B6">
        <w:rPr>
          <w:rFonts w:ascii="Times New Roman" w:hAnsi="Times New Roman" w:cs="Times New Roman"/>
          <w:sz w:val="24"/>
          <w:szCs w:val="24"/>
          <w:shd w:val="clear" w:color="auto" w:fill="FFFFFF"/>
        </w:rPr>
        <w:t>s</w:t>
      </w:r>
      <w:r w:rsidR="008B5CA0" w:rsidRPr="00CB19B6">
        <w:rPr>
          <w:rFonts w:ascii="Times New Roman" w:hAnsi="Times New Roman" w:cs="Times New Roman"/>
          <w:sz w:val="24"/>
          <w:szCs w:val="24"/>
          <w:shd w:val="clear" w:color="auto" w:fill="FFFFFF"/>
        </w:rPr>
        <w:t xml:space="preserve"> leading machine translation engines like - Amazon translate, Microsoft translate, Google translate, </w:t>
      </w:r>
      <w:proofErr w:type="spellStart"/>
      <w:r w:rsidR="008B5CA0" w:rsidRPr="00CB19B6">
        <w:rPr>
          <w:rFonts w:ascii="Times New Roman" w:hAnsi="Times New Roman" w:cs="Times New Roman"/>
          <w:sz w:val="24"/>
          <w:szCs w:val="24"/>
          <w:shd w:val="clear" w:color="auto" w:fill="FFFFFF"/>
        </w:rPr>
        <w:t>DeepL</w:t>
      </w:r>
      <w:proofErr w:type="spellEnd"/>
      <w:r w:rsidR="008B5CA0" w:rsidRPr="00CB19B6">
        <w:rPr>
          <w:rFonts w:ascii="Times New Roman" w:hAnsi="Times New Roman" w:cs="Times New Roman"/>
          <w:sz w:val="24"/>
          <w:szCs w:val="24"/>
          <w:shd w:val="clear" w:color="auto" w:fill="FFFFFF"/>
        </w:rPr>
        <w:t xml:space="preserve"> many more - read to use</w:t>
      </w:r>
      <w:ins w:id="56" w:author="Mansi Patel" w:date="2022-04-01T09:40:00Z">
        <w:r w:rsidR="00D0659C">
          <w:rPr>
            <w:rFonts w:ascii="Times New Roman" w:hAnsi="Times New Roman" w:cs="Times New Roman"/>
            <w:sz w:val="24"/>
            <w:szCs w:val="24"/>
            <w:shd w:val="clear" w:color="auto" w:fill="FFFFFF"/>
          </w:rPr>
          <w:t>;</w:t>
        </w:r>
      </w:ins>
      <w:del w:id="57" w:author="Mansi Patel" w:date="2022-04-01T09:39:00Z">
        <w:r w:rsidR="00CB19B6" w:rsidRPr="00CB19B6" w:rsidDel="00D0659C">
          <w:rPr>
            <w:rFonts w:ascii="Times New Roman" w:hAnsi="Times New Roman" w:cs="Times New Roman"/>
            <w:sz w:val="24"/>
            <w:szCs w:val="24"/>
            <w:shd w:val="clear" w:color="auto" w:fill="FFFFFF"/>
          </w:rPr>
          <w:delText xml:space="preserve"> refer to</w:delText>
        </w:r>
      </w:del>
      <w:r w:rsidR="00CB19B6" w:rsidRPr="00CB19B6">
        <w:rPr>
          <w:rFonts w:ascii="Times New Roman" w:hAnsi="Times New Roman" w:cs="Times New Roman"/>
          <w:sz w:val="24"/>
          <w:szCs w:val="24"/>
          <w:shd w:val="clear" w:color="auto" w:fill="FFFFFF"/>
        </w:rPr>
        <w:t xml:space="preserve"> figure 2</w:t>
      </w:r>
      <w:ins w:id="58" w:author="Mansi Patel" w:date="2022-04-01T00:50:00Z">
        <w:r w:rsidR="00CB19B6">
          <w:rPr>
            <w:rFonts w:ascii="Times New Roman" w:hAnsi="Times New Roman" w:cs="Times New Roman"/>
            <w:sz w:val="24"/>
            <w:szCs w:val="24"/>
            <w:shd w:val="clear" w:color="auto" w:fill="FFFFFF"/>
          </w:rPr>
          <w:t xml:space="preserve"> shows how many different types of engines </w:t>
        </w:r>
      </w:ins>
      <w:ins w:id="59" w:author="Mansi Patel" w:date="2022-04-01T00:51:00Z">
        <w:r w:rsidR="00CB19B6">
          <w:rPr>
            <w:rFonts w:ascii="Times New Roman" w:hAnsi="Times New Roman" w:cs="Times New Roman"/>
            <w:sz w:val="24"/>
            <w:szCs w:val="24"/>
            <w:shd w:val="clear" w:color="auto" w:fill="FFFFFF"/>
          </w:rPr>
          <w:t>Memsource uses to provide accurate translations</w:t>
        </w:r>
      </w:ins>
      <w:del w:id="60" w:author="Mansi Patel" w:date="2022-04-01T00:51:00Z">
        <w:r w:rsidR="008B5CA0" w:rsidRPr="00CB19B6" w:rsidDel="00CB19B6">
          <w:rPr>
            <w:rFonts w:ascii="Times New Roman" w:hAnsi="Times New Roman" w:cs="Times New Roman"/>
            <w:sz w:val="24"/>
            <w:szCs w:val="24"/>
            <w:shd w:val="clear" w:color="auto" w:fill="FFFFFF"/>
          </w:rPr>
          <w:delText>.</w:delText>
        </w:r>
      </w:del>
      <w:ins w:id="61" w:author="Mansi Patel" w:date="2022-04-01T00:51:00Z">
        <w:r w:rsidR="00CB19B6">
          <w:rPr>
            <w:rFonts w:ascii="Times New Roman" w:hAnsi="Times New Roman" w:cs="Times New Roman"/>
            <w:sz w:val="24"/>
            <w:szCs w:val="24"/>
            <w:shd w:val="clear" w:color="auto" w:fill="FFFFFF"/>
          </w:rPr>
          <w:t xml:space="preserve"> Additionally,</w:t>
        </w:r>
      </w:ins>
      <w:r w:rsidR="008B5CA0" w:rsidRPr="00CB19B6">
        <w:rPr>
          <w:rFonts w:ascii="Times New Roman" w:hAnsi="Times New Roman" w:cs="Times New Roman"/>
          <w:sz w:val="24"/>
          <w:szCs w:val="24"/>
          <w:shd w:val="clear" w:color="auto" w:fill="FFFFFF"/>
        </w:rPr>
        <w:t xml:space="preserve"> </w:t>
      </w:r>
      <w:del w:id="62" w:author="Mansi Patel" w:date="2022-04-01T00:51:00Z">
        <w:r w:rsidR="008B5CA0" w:rsidRPr="00CB19B6" w:rsidDel="00CB19B6">
          <w:rPr>
            <w:rFonts w:ascii="Times New Roman" w:hAnsi="Times New Roman" w:cs="Times New Roman"/>
            <w:sz w:val="24"/>
            <w:szCs w:val="24"/>
            <w:shd w:val="clear" w:color="auto" w:fill="FFFFFF"/>
          </w:rPr>
          <w:delText>T</w:delText>
        </w:r>
      </w:del>
      <w:ins w:id="63" w:author="Mansi Patel" w:date="2022-04-01T00:51:00Z">
        <w:r w:rsidR="00CB19B6">
          <w:rPr>
            <w:rFonts w:ascii="Times New Roman" w:hAnsi="Times New Roman" w:cs="Times New Roman"/>
            <w:sz w:val="24"/>
            <w:szCs w:val="24"/>
            <w:shd w:val="clear" w:color="auto" w:fill="FFFFFF"/>
          </w:rPr>
          <w:t>t</w:t>
        </w:r>
      </w:ins>
      <w:r w:rsidR="008B5CA0" w:rsidRPr="00CB19B6">
        <w:rPr>
          <w:rFonts w:ascii="Times New Roman" w:hAnsi="Times New Roman" w:cs="Times New Roman"/>
          <w:sz w:val="24"/>
          <w:szCs w:val="24"/>
          <w:shd w:val="clear" w:color="auto" w:fill="FFFFFF"/>
        </w:rPr>
        <w:t>heir AI powered algorithm focuses on post editing also, the translations with</w:t>
      </w:r>
      <w:ins w:id="64" w:author="Mansi Patel" w:date="2022-04-01T09:40:00Z">
        <w:r w:rsidR="00D0659C">
          <w:rPr>
            <w:rFonts w:ascii="Times New Roman" w:hAnsi="Times New Roman" w:cs="Times New Roman"/>
            <w:sz w:val="24"/>
            <w:szCs w:val="24"/>
            <w:shd w:val="clear" w:color="auto" w:fill="FFFFFF"/>
          </w:rPr>
          <w:t xml:space="preserve"> </w:t>
        </w:r>
      </w:ins>
      <w:del w:id="65" w:author="Mansi Patel" w:date="2022-04-01T00:55:00Z">
        <w:r w:rsidR="008B5CA0" w:rsidRPr="00CB19B6" w:rsidDel="00CB19B6">
          <w:rPr>
            <w:rFonts w:ascii="Times New Roman" w:hAnsi="Times New Roman" w:cs="Times New Roman"/>
            <w:sz w:val="24"/>
            <w:szCs w:val="24"/>
            <w:shd w:val="clear" w:color="auto" w:fill="FFFFFF"/>
          </w:rPr>
          <w:delText xml:space="preserve"> </w:delText>
        </w:r>
      </w:del>
      <w:r w:rsidR="008B5CA0" w:rsidRPr="00CB19B6">
        <w:rPr>
          <w:rFonts w:ascii="Times New Roman" w:hAnsi="Times New Roman" w:cs="Times New Roman"/>
          <w:sz w:val="24"/>
          <w:szCs w:val="24"/>
          <w:shd w:val="clear" w:color="auto" w:fill="FFFFFF"/>
        </w:rPr>
        <w:t>high quality score are automatically exc</w:t>
      </w:r>
      <w:r w:rsidR="00BC0389" w:rsidRPr="00CB19B6">
        <w:rPr>
          <w:rFonts w:ascii="Times New Roman" w:hAnsi="Times New Roman" w:cs="Times New Roman"/>
          <w:sz w:val="24"/>
          <w:szCs w:val="24"/>
          <w:shd w:val="clear" w:color="auto" w:fill="FFFFFF"/>
        </w:rPr>
        <w:t>l</w:t>
      </w:r>
      <w:r w:rsidR="008B5CA0" w:rsidRPr="00CB19B6">
        <w:rPr>
          <w:rFonts w:ascii="Times New Roman" w:hAnsi="Times New Roman" w:cs="Times New Roman"/>
          <w:sz w:val="24"/>
          <w:szCs w:val="24"/>
          <w:shd w:val="clear" w:color="auto" w:fill="FFFFFF"/>
        </w:rPr>
        <w:t>uded from post editing</w:t>
      </w:r>
      <w:r w:rsidR="00CB19B6" w:rsidRPr="00CB19B6">
        <w:rPr>
          <w:rFonts w:ascii="Times New Roman" w:hAnsi="Times New Roman" w:cs="Times New Roman"/>
          <w:sz w:val="24"/>
          <w:szCs w:val="24"/>
          <w:shd w:val="clear" w:color="auto" w:fill="FFFFFF"/>
        </w:rPr>
        <w:t xml:space="preserve"> [4] hence it is less time consuming.</w:t>
      </w:r>
    </w:p>
    <w:p w14:paraId="65E11352" w14:textId="26B79FD2" w:rsidR="00CB19B6" w:rsidRDefault="00CB19B6" w:rsidP="00CB19B6">
      <w:pPr>
        <w:spacing w:line="240" w:lineRule="auto"/>
        <w:rPr>
          <w:ins w:id="66" w:author="Mansi Patel" w:date="2022-04-01T00:56:00Z"/>
          <w:rFonts w:ascii="Times New Roman" w:hAnsi="Times New Roman" w:cs="Times New Roman"/>
          <w:sz w:val="24"/>
          <w:szCs w:val="24"/>
          <w:shd w:val="clear" w:color="auto" w:fill="FFFFFF"/>
        </w:rPr>
      </w:pPr>
      <w:r w:rsidRPr="00CB19B6">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1D26E869" wp14:editId="03699523">
                <wp:simplePos x="0" y="0"/>
                <wp:positionH relativeFrom="margin">
                  <wp:align>center</wp:align>
                </wp:positionH>
                <wp:positionV relativeFrom="paragraph">
                  <wp:posOffset>2770475</wp:posOffset>
                </wp:positionV>
                <wp:extent cx="5401310" cy="635"/>
                <wp:effectExtent l="0" t="0" r="8890" b="5080"/>
                <wp:wrapTopAndBottom/>
                <wp:docPr id="6" name="Text Box 6"/>
                <wp:cNvGraphicFramePr/>
                <a:graphic xmlns:a="http://schemas.openxmlformats.org/drawingml/2006/main">
                  <a:graphicData uri="http://schemas.microsoft.com/office/word/2010/wordprocessingShape">
                    <wps:wsp>
                      <wps:cNvSpPr txBox="1"/>
                      <wps:spPr>
                        <a:xfrm>
                          <a:off x="0" y="0"/>
                          <a:ext cx="5401310" cy="635"/>
                        </a:xfrm>
                        <a:prstGeom prst="rect">
                          <a:avLst/>
                        </a:prstGeom>
                        <a:solidFill>
                          <a:prstClr val="white"/>
                        </a:solidFill>
                        <a:ln>
                          <a:noFill/>
                        </a:ln>
                      </wps:spPr>
                      <wps:txbx>
                        <w:txbxContent>
                          <w:p w14:paraId="2A5DE235" w14:textId="3C4CD3B6" w:rsidR="00D0659C" w:rsidRDefault="00CB19B6" w:rsidP="00D0659C">
                            <w:pPr>
                              <w:pStyle w:val="Caption"/>
                              <w:jc w:val="center"/>
                              <w:rPr>
                                <w:rFonts w:ascii="Times New Roman" w:hAnsi="Times New Roman" w:cs="Times New Roman"/>
                                <w:i w:val="0"/>
                                <w:iCs w:val="0"/>
                                <w:color w:val="auto"/>
                                <w:sz w:val="24"/>
                                <w:szCs w:val="24"/>
                              </w:rPr>
                            </w:pPr>
                            <w:r w:rsidRPr="00CB19B6">
                              <w:rPr>
                                <w:rFonts w:ascii="Times New Roman" w:hAnsi="Times New Roman" w:cs="Times New Roman"/>
                                <w:i w:val="0"/>
                                <w:iCs w:val="0"/>
                                <w:color w:val="auto"/>
                                <w:sz w:val="24"/>
                                <w:szCs w:val="24"/>
                              </w:rPr>
                              <w:t xml:space="preserve">Figure </w:t>
                            </w:r>
                            <w:r w:rsidRPr="00CB19B6">
                              <w:rPr>
                                <w:rFonts w:ascii="Times New Roman" w:hAnsi="Times New Roman" w:cs="Times New Roman"/>
                                <w:i w:val="0"/>
                                <w:iCs w:val="0"/>
                                <w:color w:val="auto"/>
                                <w:sz w:val="24"/>
                                <w:szCs w:val="24"/>
                              </w:rPr>
                              <w:fldChar w:fldCharType="begin"/>
                            </w:r>
                            <w:r w:rsidRPr="00CB19B6">
                              <w:rPr>
                                <w:rFonts w:ascii="Times New Roman" w:hAnsi="Times New Roman" w:cs="Times New Roman"/>
                                <w:i w:val="0"/>
                                <w:iCs w:val="0"/>
                                <w:color w:val="auto"/>
                                <w:sz w:val="24"/>
                                <w:szCs w:val="24"/>
                              </w:rPr>
                              <w:instrText xml:space="preserve"> SEQ Figure \* ARABIC </w:instrText>
                            </w:r>
                            <w:r w:rsidRPr="00CB19B6">
                              <w:rPr>
                                <w:rFonts w:ascii="Times New Roman" w:hAnsi="Times New Roman" w:cs="Times New Roman"/>
                                <w:i w:val="0"/>
                                <w:iCs w:val="0"/>
                                <w:color w:val="auto"/>
                                <w:sz w:val="24"/>
                                <w:szCs w:val="24"/>
                              </w:rPr>
                              <w:fldChar w:fldCharType="separate"/>
                            </w:r>
                            <w:r w:rsidR="0013178B">
                              <w:rPr>
                                <w:rFonts w:ascii="Times New Roman" w:hAnsi="Times New Roman" w:cs="Times New Roman"/>
                                <w:i w:val="0"/>
                                <w:iCs w:val="0"/>
                                <w:noProof/>
                                <w:color w:val="auto"/>
                                <w:sz w:val="24"/>
                                <w:szCs w:val="24"/>
                              </w:rPr>
                              <w:t>2</w:t>
                            </w:r>
                            <w:r w:rsidRPr="00CB19B6">
                              <w:rPr>
                                <w:rFonts w:ascii="Times New Roman" w:hAnsi="Times New Roman" w:cs="Times New Roman"/>
                                <w:i w:val="0"/>
                                <w:iCs w:val="0"/>
                                <w:color w:val="auto"/>
                                <w:sz w:val="24"/>
                                <w:szCs w:val="24"/>
                              </w:rPr>
                              <w:fldChar w:fldCharType="end"/>
                            </w:r>
                            <w:r w:rsidRPr="00CB19B6">
                              <w:rPr>
                                <w:rFonts w:ascii="Times New Roman" w:hAnsi="Times New Roman" w:cs="Times New Roman"/>
                                <w:i w:val="0"/>
                                <w:iCs w:val="0"/>
                                <w:color w:val="auto"/>
                                <w:sz w:val="24"/>
                                <w:szCs w:val="24"/>
                              </w:rPr>
                              <w:t xml:space="preserve">. </w:t>
                            </w:r>
                            <w:r w:rsidR="00D0659C">
                              <w:rPr>
                                <w:rFonts w:ascii="Times New Roman" w:hAnsi="Times New Roman" w:cs="Times New Roman"/>
                                <w:i w:val="0"/>
                                <w:iCs w:val="0"/>
                                <w:color w:val="auto"/>
                                <w:sz w:val="24"/>
                                <w:szCs w:val="24"/>
                              </w:rPr>
                              <w:t>[5</w:t>
                            </w:r>
                            <w:ins w:id="67" w:author="Mansi Patel" w:date="2022-04-01T13:34:00Z">
                              <w:r w:rsidR="008F7B30">
                                <w:rPr>
                                  <w:rFonts w:ascii="Times New Roman" w:hAnsi="Times New Roman" w:cs="Times New Roman"/>
                                  <w:i w:val="0"/>
                                  <w:iCs w:val="0"/>
                                  <w:color w:val="auto"/>
                                  <w:sz w:val="24"/>
                                  <w:szCs w:val="24"/>
                                </w:rPr>
                                <w:t>, p.12</w:t>
                              </w:r>
                            </w:ins>
                            <w:r w:rsidR="00D0659C">
                              <w:rPr>
                                <w:rFonts w:ascii="Times New Roman" w:hAnsi="Times New Roman" w:cs="Times New Roman"/>
                                <w:i w:val="0"/>
                                <w:iCs w:val="0"/>
                                <w:color w:val="auto"/>
                                <w:sz w:val="24"/>
                                <w:szCs w:val="24"/>
                              </w:rPr>
                              <w:t>]</w:t>
                            </w:r>
                          </w:p>
                          <w:p w14:paraId="69785A9E" w14:textId="1577B975" w:rsidR="00CB19B6" w:rsidRPr="00D0659C" w:rsidRDefault="00CB19B6" w:rsidP="00D0659C">
                            <w:pPr>
                              <w:pStyle w:val="Caption"/>
                              <w:jc w:val="center"/>
                              <w:rPr>
                                <w:rFonts w:ascii="Times New Roman" w:hAnsi="Times New Roman" w:cs="Times New Roman"/>
                                <w:i w:val="0"/>
                                <w:iCs w:val="0"/>
                                <w:color w:val="auto"/>
                                <w:sz w:val="24"/>
                                <w:szCs w:val="24"/>
                              </w:rPr>
                            </w:pPr>
                            <w:r w:rsidRPr="00CB19B6">
                              <w:rPr>
                                <w:rFonts w:ascii="Times New Roman" w:hAnsi="Times New Roman" w:cs="Times New Roman"/>
                                <w:i w:val="0"/>
                                <w:iCs w:val="0"/>
                                <w:color w:val="auto"/>
                                <w:sz w:val="24"/>
                                <w:szCs w:val="24"/>
                              </w:rPr>
                              <w:t>Break</w:t>
                            </w:r>
                            <w:del w:id="68" w:author="Mansi Patel" w:date="2022-04-01T00:53:00Z">
                              <w:r w:rsidRPr="00CB19B6" w:rsidDel="00CB19B6">
                                <w:rPr>
                                  <w:rFonts w:ascii="Times New Roman" w:hAnsi="Times New Roman" w:cs="Times New Roman"/>
                                  <w:i w:val="0"/>
                                  <w:iCs w:val="0"/>
                                  <w:color w:val="auto"/>
                                  <w:sz w:val="24"/>
                                  <w:szCs w:val="24"/>
                                </w:rPr>
                                <w:delText xml:space="preserve"> </w:delText>
                              </w:r>
                            </w:del>
                            <w:r w:rsidRPr="00CB19B6">
                              <w:rPr>
                                <w:rFonts w:ascii="Times New Roman" w:hAnsi="Times New Roman" w:cs="Times New Roman"/>
                                <w:i w:val="0"/>
                                <w:iCs w:val="0"/>
                                <w:color w:val="auto"/>
                                <w:sz w:val="24"/>
                                <w:szCs w:val="24"/>
                              </w:rPr>
                              <w:t>down of MT usage in Memsource by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26E869" id="Text Box 6" o:spid="_x0000_s1027" type="#_x0000_t202" style="position:absolute;margin-left:0;margin-top:218.15pt;width:425.3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" stroked="f">
                <v:textbox style="mso-fit-shape-to-text:t" inset="0,0,0,0">
                  <w:txbxContent>
                    <w:p w14:paraId="2A5DE235" w14:textId="3C4CD3B6" w:rsidR="00D0659C" w:rsidRDefault="00CB19B6" w:rsidP="00D0659C">
                      <w:pPr>
                        <w:pStyle w:val="Caption"/>
                        <w:jc w:val="center"/>
                        <w:rPr>
                          <w:rFonts w:ascii="Times New Roman" w:hAnsi="Times New Roman" w:cs="Times New Roman"/>
                          <w:i w:val="0"/>
                          <w:iCs w:val="0"/>
                          <w:color w:val="auto"/>
                          <w:sz w:val="24"/>
                          <w:szCs w:val="24"/>
                        </w:rPr>
                      </w:pPr>
                      <w:r w:rsidRPr="00CB19B6">
                        <w:rPr>
                          <w:rFonts w:ascii="Times New Roman" w:hAnsi="Times New Roman" w:cs="Times New Roman"/>
                          <w:i w:val="0"/>
                          <w:iCs w:val="0"/>
                          <w:color w:val="auto"/>
                          <w:sz w:val="24"/>
                          <w:szCs w:val="24"/>
                        </w:rPr>
                        <w:t xml:space="preserve">Figure </w:t>
                      </w:r>
                      <w:r w:rsidRPr="00CB19B6">
                        <w:rPr>
                          <w:rFonts w:ascii="Times New Roman" w:hAnsi="Times New Roman" w:cs="Times New Roman"/>
                          <w:i w:val="0"/>
                          <w:iCs w:val="0"/>
                          <w:color w:val="auto"/>
                          <w:sz w:val="24"/>
                          <w:szCs w:val="24"/>
                        </w:rPr>
                        <w:fldChar w:fldCharType="begin"/>
                      </w:r>
                      <w:r w:rsidRPr="00CB19B6">
                        <w:rPr>
                          <w:rFonts w:ascii="Times New Roman" w:hAnsi="Times New Roman" w:cs="Times New Roman"/>
                          <w:i w:val="0"/>
                          <w:iCs w:val="0"/>
                          <w:color w:val="auto"/>
                          <w:sz w:val="24"/>
                          <w:szCs w:val="24"/>
                        </w:rPr>
                        <w:instrText xml:space="preserve"> SEQ Figure \* ARABIC </w:instrText>
                      </w:r>
                      <w:r w:rsidRPr="00CB19B6">
                        <w:rPr>
                          <w:rFonts w:ascii="Times New Roman" w:hAnsi="Times New Roman" w:cs="Times New Roman"/>
                          <w:i w:val="0"/>
                          <w:iCs w:val="0"/>
                          <w:color w:val="auto"/>
                          <w:sz w:val="24"/>
                          <w:szCs w:val="24"/>
                        </w:rPr>
                        <w:fldChar w:fldCharType="separate"/>
                      </w:r>
                      <w:r w:rsidR="0013178B">
                        <w:rPr>
                          <w:rFonts w:ascii="Times New Roman" w:hAnsi="Times New Roman" w:cs="Times New Roman"/>
                          <w:i w:val="0"/>
                          <w:iCs w:val="0"/>
                          <w:noProof/>
                          <w:color w:val="auto"/>
                          <w:sz w:val="24"/>
                          <w:szCs w:val="24"/>
                        </w:rPr>
                        <w:t>2</w:t>
                      </w:r>
                      <w:r w:rsidRPr="00CB19B6">
                        <w:rPr>
                          <w:rFonts w:ascii="Times New Roman" w:hAnsi="Times New Roman" w:cs="Times New Roman"/>
                          <w:i w:val="0"/>
                          <w:iCs w:val="0"/>
                          <w:color w:val="auto"/>
                          <w:sz w:val="24"/>
                          <w:szCs w:val="24"/>
                        </w:rPr>
                        <w:fldChar w:fldCharType="end"/>
                      </w:r>
                      <w:r w:rsidRPr="00CB19B6">
                        <w:rPr>
                          <w:rFonts w:ascii="Times New Roman" w:hAnsi="Times New Roman" w:cs="Times New Roman"/>
                          <w:i w:val="0"/>
                          <w:iCs w:val="0"/>
                          <w:color w:val="auto"/>
                          <w:sz w:val="24"/>
                          <w:szCs w:val="24"/>
                        </w:rPr>
                        <w:t xml:space="preserve">. </w:t>
                      </w:r>
                      <w:r w:rsidR="00D0659C">
                        <w:rPr>
                          <w:rFonts w:ascii="Times New Roman" w:hAnsi="Times New Roman" w:cs="Times New Roman"/>
                          <w:i w:val="0"/>
                          <w:iCs w:val="0"/>
                          <w:color w:val="auto"/>
                          <w:sz w:val="24"/>
                          <w:szCs w:val="24"/>
                        </w:rPr>
                        <w:t>[5</w:t>
                      </w:r>
                      <w:ins w:id="69" w:author="Mansi Patel" w:date="2022-04-01T13:34:00Z">
                        <w:r w:rsidR="008F7B30">
                          <w:rPr>
                            <w:rFonts w:ascii="Times New Roman" w:hAnsi="Times New Roman" w:cs="Times New Roman"/>
                            <w:i w:val="0"/>
                            <w:iCs w:val="0"/>
                            <w:color w:val="auto"/>
                            <w:sz w:val="24"/>
                            <w:szCs w:val="24"/>
                          </w:rPr>
                          <w:t>, p.12</w:t>
                        </w:r>
                      </w:ins>
                      <w:r w:rsidR="00D0659C">
                        <w:rPr>
                          <w:rFonts w:ascii="Times New Roman" w:hAnsi="Times New Roman" w:cs="Times New Roman"/>
                          <w:i w:val="0"/>
                          <w:iCs w:val="0"/>
                          <w:color w:val="auto"/>
                          <w:sz w:val="24"/>
                          <w:szCs w:val="24"/>
                        </w:rPr>
                        <w:t>]</w:t>
                      </w:r>
                    </w:p>
                    <w:p w14:paraId="69785A9E" w14:textId="1577B975" w:rsidR="00CB19B6" w:rsidRPr="00D0659C" w:rsidRDefault="00CB19B6" w:rsidP="00D0659C">
                      <w:pPr>
                        <w:pStyle w:val="Caption"/>
                        <w:jc w:val="center"/>
                        <w:rPr>
                          <w:rFonts w:ascii="Times New Roman" w:hAnsi="Times New Roman" w:cs="Times New Roman"/>
                          <w:i w:val="0"/>
                          <w:iCs w:val="0"/>
                          <w:color w:val="auto"/>
                          <w:sz w:val="24"/>
                          <w:szCs w:val="24"/>
                        </w:rPr>
                      </w:pPr>
                      <w:r w:rsidRPr="00CB19B6">
                        <w:rPr>
                          <w:rFonts w:ascii="Times New Roman" w:hAnsi="Times New Roman" w:cs="Times New Roman"/>
                          <w:i w:val="0"/>
                          <w:iCs w:val="0"/>
                          <w:color w:val="auto"/>
                          <w:sz w:val="24"/>
                          <w:szCs w:val="24"/>
                        </w:rPr>
                        <w:t>Break</w:t>
                      </w:r>
                      <w:del w:id="70" w:author="Mansi Patel" w:date="2022-04-01T00:53:00Z">
                        <w:r w:rsidRPr="00CB19B6" w:rsidDel="00CB19B6">
                          <w:rPr>
                            <w:rFonts w:ascii="Times New Roman" w:hAnsi="Times New Roman" w:cs="Times New Roman"/>
                            <w:i w:val="0"/>
                            <w:iCs w:val="0"/>
                            <w:color w:val="auto"/>
                            <w:sz w:val="24"/>
                            <w:szCs w:val="24"/>
                          </w:rPr>
                          <w:delText xml:space="preserve"> </w:delText>
                        </w:r>
                      </w:del>
                      <w:r w:rsidRPr="00CB19B6">
                        <w:rPr>
                          <w:rFonts w:ascii="Times New Roman" w:hAnsi="Times New Roman" w:cs="Times New Roman"/>
                          <w:i w:val="0"/>
                          <w:iCs w:val="0"/>
                          <w:color w:val="auto"/>
                          <w:sz w:val="24"/>
                          <w:szCs w:val="24"/>
                        </w:rPr>
                        <w:t>down of MT usage in Memsource by engine</w:t>
                      </w:r>
                    </w:p>
                  </w:txbxContent>
                </v:textbox>
                <w10:wrap type="topAndBottom" anchorx="margin"/>
              </v:shape>
            </w:pict>
          </mc:Fallback>
        </mc:AlternateContent>
      </w:r>
      <w:r w:rsidRPr="00CB19B6">
        <w:rPr>
          <w:rFonts w:ascii="Times New Roman" w:hAnsi="Times New Roman" w:cs="Times New Roman"/>
          <w:noProof/>
          <w:sz w:val="24"/>
          <w:szCs w:val="24"/>
          <w:shd w:val="clear" w:color="auto" w:fill="FFFFFF"/>
        </w:rPr>
        <w:drawing>
          <wp:anchor distT="0" distB="0" distL="114300" distR="114300" simplePos="0" relativeHeight="251660288" behindDoc="0" locked="0" layoutInCell="1" allowOverlap="1" wp14:anchorId="0BF80B0D" wp14:editId="0044840C">
            <wp:simplePos x="0" y="0"/>
            <wp:positionH relativeFrom="margin">
              <wp:posOffset>392740</wp:posOffset>
            </wp:positionH>
            <wp:positionV relativeFrom="paragraph">
              <wp:posOffset>416678</wp:posOffset>
            </wp:positionV>
            <wp:extent cx="5198745" cy="2540635"/>
            <wp:effectExtent l="0" t="0" r="1905" b="0"/>
            <wp:wrapTopAndBottom/>
            <wp:docPr id="5" name="Picture 5"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10;&#10;Description automatically generated"/>
                    <pic:cNvPicPr/>
                  </pic:nvPicPr>
                  <pic:blipFill rotWithShape="1">
                    <a:blip r:embed="rId8">
                      <a:extLst>
                        <a:ext uri="{28A0092B-C50C-407E-A947-70E740481C1C}">
                          <a14:useLocalDpi xmlns:a14="http://schemas.microsoft.com/office/drawing/2010/main" val="0"/>
                        </a:ext>
                      </a:extLst>
                    </a:blip>
                    <a:srcRect l="27572" t="33377" r="28249" b="27052"/>
                    <a:stretch/>
                  </pic:blipFill>
                  <pic:spPr bwMode="auto">
                    <a:xfrm>
                      <a:off x="0" y="0"/>
                      <a:ext cx="5198745"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02D7BA" w14:textId="76C308AF" w:rsidR="00C17C8B" w:rsidRPr="00CB19B6" w:rsidRDefault="00737B0F" w:rsidP="00CB19B6">
      <w:pPr>
        <w:spacing w:line="240" w:lineRule="auto"/>
        <w:rPr>
          <w:rFonts w:ascii="Times New Roman" w:hAnsi="Times New Roman" w:cs="Times New Roman"/>
          <w:sz w:val="24"/>
          <w:szCs w:val="24"/>
          <w:shd w:val="clear" w:color="auto" w:fill="FFFFFF"/>
        </w:rPr>
      </w:pPr>
      <w:proofErr w:type="spellStart"/>
      <w:r w:rsidRPr="00CB19B6">
        <w:rPr>
          <w:rFonts w:ascii="Times New Roman" w:hAnsi="Times New Roman" w:cs="Times New Roman"/>
          <w:sz w:val="24"/>
          <w:szCs w:val="24"/>
          <w:shd w:val="clear" w:color="auto" w:fill="FFFFFF"/>
        </w:rPr>
        <w:t>Unbabel</w:t>
      </w:r>
      <w:proofErr w:type="spellEnd"/>
      <w:r w:rsidRPr="00CB19B6">
        <w:rPr>
          <w:rFonts w:ascii="Times New Roman" w:hAnsi="Times New Roman" w:cs="Times New Roman"/>
          <w:sz w:val="24"/>
          <w:szCs w:val="24"/>
          <w:shd w:val="clear" w:color="auto" w:fill="FFFFFF"/>
        </w:rPr>
        <w:t xml:space="preserve"> </w:t>
      </w:r>
      <w:r w:rsidR="005631CF" w:rsidRPr="00CB19B6">
        <w:rPr>
          <w:rFonts w:ascii="Times New Roman" w:hAnsi="Times New Roman" w:cs="Times New Roman"/>
          <w:sz w:val="24"/>
          <w:szCs w:val="24"/>
          <w:shd w:val="clear" w:color="auto" w:fill="FFFFFF"/>
        </w:rPr>
        <w:t>has customer centric approach towards translation [</w:t>
      </w:r>
      <w:r w:rsidR="008F7B30">
        <w:rPr>
          <w:rFonts w:ascii="Times New Roman" w:hAnsi="Times New Roman" w:cs="Times New Roman"/>
          <w:sz w:val="24"/>
          <w:szCs w:val="24"/>
          <w:shd w:val="clear" w:color="auto" w:fill="FFFFFF"/>
        </w:rPr>
        <w:t>6</w:t>
      </w:r>
      <w:r w:rsidR="005631CF" w:rsidRPr="00CB19B6">
        <w:rPr>
          <w:rFonts w:ascii="Times New Roman" w:hAnsi="Times New Roman" w:cs="Times New Roman"/>
          <w:sz w:val="24"/>
          <w:szCs w:val="24"/>
          <w:shd w:val="clear" w:color="auto" w:fill="FFFFFF"/>
        </w:rPr>
        <w:t>]. It</w:t>
      </w:r>
      <w:r w:rsidRPr="00CB19B6">
        <w:rPr>
          <w:rFonts w:ascii="Times New Roman" w:hAnsi="Times New Roman" w:cs="Times New Roman"/>
          <w:sz w:val="24"/>
          <w:szCs w:val="24"/>
          <w:shd w:val="clear" w:color="auto" w:fill="FFFFFF"/>
        </w:rPr>
        <w:t xml:space="preserve"> is more inclined towards providing translation for</w:t>
      </w:r>
      <w:r w:rsidR="005631CF" w:rsidRPr="00CB19B6">
        <w:rPr>
          <w:rFonts w:ascii="Times New Roman" w:hAnsi="Times New Roman" w:cs="Times New Roman"/>
          <w:sz w:val="24"/>
          <w:szCs w:val="24"/>
          <w:shd w:val="clear" w:color="auto" w:fill="FFFFFF"/>
        </w:rPr>
        <w:t xml:space="preserve"> website’s customer service chat boxes. </w:t>
      </w:r>
      <w:proofErr w:type="spellStart"/>
      <w:r w:rsidR="00BC0389" w:rsidRPr="00CB19B6">
        <w:rPr>
          <w:rFonts w:ascii="Times New Roman" w:hAnsi="Times New Roman" w:cs="Times New Roman"/>
          <w:sz w:val="24"/>
          <w:szCs w:val="24"/>
          <w:shd w:val="clear" w:color="auto" w:fill="FFFFFF"/>
        </w:rPr>
        <w:t>Unbabel</w:t>
      </w:r>
      <w:proofErr w:type="spellEnd"/>
      <w:r w:rsidR="00BC0389" w:rsidRPr="00CB19B6">
        <w:rPr>
          <w:rFonts w:ascii="Times New Roman" w:hAnsi="Times New Roman" w:cs="Times New Roman"/>
          <w:sz w:val="24"/>
          <w:szCs w:val="24"/>
          <w:shd w:val="clear" w:color="auto" w:fill="FFFFFF"/>
        </w:rPr>
        <w:t xml:space="preserve"> uses human editors and advance artificial intelligence together to provide efficient, fast, and high-quality translations [6]</w:t>
      </w:r>
      <w:r w:rsidR="006215B0" w:rsidRPr="00CB19B6">
        <w:rPr>
          <w:rFonts w:ascii="Times New Roman" w:hAnsi="Times New Roman" w:cs="Times New Roman"/>
          <w:sz w:val="24"/>
          <w:szCs w:val="24"/>
          <w:shd w:val="clear" w:color="auto" w:fill="FFFFFF"/>
        </w:rPr>
        <w:t xml:space="preserve"> figure </w:t>
      </w:r>
      <w:ins w:id="71" w:author="Mansi Patel" w:date="2022-04-01T09:41:00Z">
        <w:r w:rsidR="00D0659C">
          <w:rPr>
            <w:rFonts w:ascii="Times New Roman" w:hAnsi="Times New Roman" w:cs="Times New Roman"/>
            <w:sz w:val="24"/>
            <w:szCs w:val="24"/>
            <w:shd w:val="clear" w:color="auto" w:fill="FFFFFF"/>
          </w:rPr>
          <w:t>3</w:t>
        </w:r>
      </w:ins>
      <w:del w:id="72" w:author="Mansi Patel" w:date="2022-04-01T09:40:00Z">
        <w:r w:rsidR="006215B0" w:rsidRPr="00CB19B6" w:rsidDel="00D0659C">
          <w:rPr>
            <w:rFonts w:ascii="Times New Roman" w:hAnsi="Times New Roman" w:cs="Times New Roman"/>
            <w:sz w:val="24"/>
            <w:szCs w:val="24"/>
            <w:shd w:val="clear" w:color="auto" w:fill="FFFFFF"/>
          </w:rPr>
          <w:delText>1</w:delText>
        </w:r>
      </w:del>
      <w:r w:rsidR="006215B0" w:rsidRPr="00CB19B6">
        <w:rPr>
          <w:rFonts w:ascii="Times New Roman" w:hAnsi="Times New Roman" w:cs="Times New Roman"/>
          <w:sz w:val="24"/>
          <w:szCs w:val="24"/>
          <w:shd w:val="clear" w:color="auto" w:fill="FFFFFF"/>
        </w:rPr>
        <w:t xml:space="preserve"> illustrates how </w:t>
      </w:r>
      <w:proofErr w:type="spellStart"/>
      <w:ins w:id="73" w:author="Mansi Patel" w:date="2022-04-01T09:41:00Z">
        <w:r w:rsidR="00D0659C">
          <w:rPr>
            <w:rFonts w:ascii="Times New Roman" w:hAnsi="Times New Roman" w:cs="Times New Roman"/>
            <w:sz w:val="24"/>
            <w:szCs w:val="24"/>
            <w:shd w:val="clear" w:color="auto" w:fill="FFFFFF"/>
          </w:rPr>
          <w:t>Unbabel’s</w:t>
        </w:r>
        <w:proofErr w:type="spellEnd"/>
        <w:r w:rsidR="00D0659C">
          <w:rPr>
            <w:rFonts w:ascii="Times New Roman" w:hAnsi="Times New Roman" w:cs="Times New Roman"/>
            <w:sz w:val="24"/>
            <w:szCs w:val="24"/>
            <w:shd w:val="clear" w:color="auto" w:fill="FFFFFF"/>
          </w:rPr>
          <w:t xml:space="preserve"> translation</w:t>
        </w:r>
      </w:ins>
      <w:del w:id="74" w:author="Mansi Patel" w:date="2022-04-01T09:41:00Z">
        <w:r w:rsidR="006215B0" w:rsidRPr="00CB19B6" w:rsidDel="00D0659C">
          <w:rPr>
            <w:rFonts w:ascii="Times New Roman" w:hAnsi="Times New Roman" w:cs="Times New Roman"/>
            <w:sz w:val="24"/>
            <w:szCs w:val="24"/>
            <w:shd w:val="clear" w:color="auto" w:fill="FFFFFF"/>
          </w:rPr>
          <w:delText>the</w:delText>
        </w:r>
      </w:del>
      <w:r w:rsidR="006215B0" w:rsidRPr="00CB19B6">
        <w:rPr>
          <w:rFonts w:ascii="Times New Roman" w:hAnsi="Times New Roman" w:cs="Times New Roman"/>
          <w:sz w:val="24"/>
          <w:szCs w:val="24"/>
          <w:shd w:val="clear" w:color="auto" w:fill="FFFFFF"/>
        </w:rPr>
        <w:t xml:space="preserve"> process works</w:t>
      </w:r>
      <w:r w:rsidR="00BC0389" w:rsidRPr="00CB19B6">
        <w:rPr>
          <w:rFonts w:ascii="Times New Roman" w:hAnsi="Times New Roman" w:cs="Times New Roman"/>
          <w:sz w:val="24"/>
          <w:szCs w:val="24"/>
          <w:shd w:val="clear" w:color="auto" w:fill="FFFFFF"/>
        </w:rPr>
        <w:t>. Its machine translation software can, “</w:t>
      </w:r>
      <w:r w:rsidR="00BC0389" w:rsidRPr="00CB19B6">
        <w:rPr>
          <w:rFonts w:ascii="Times New Roman" w:eastAsia="Times New Roman" w:hAnsi="Times New Roman" w:cs="Times New Roman"/>
          <w:sz w:val="24"/>
          <w:szCs w:val="24"/>
        </w:rPr>
        <w:t xml:space="preserve">Translate text word for word, or incorporate rule or statistic-based functions” [6] and then </w:t>
      </w:r>
      <w:r w:rsidR="00996CCF" w:rsidRPr="00CB19B6">
        <w:rPr>
          <w:rFonts w:ascii="Times New Roman" w:eastAsia="Times New Roman" w:hAnsi="Times New Roman" w:cs="Times New Roman"/>
          <w:sz w:val="24"/>
          <w:szCs w:val="24"/>
        </w:rPr>
        <w:t>these translations</w:t>
      </w:r>
      <w:r w:rsidR="00BC0389" w:rsidRPr="00CB19B6">
        <w:rPr>
          <w:rFonts w:ascii="Times New Roman" w:eastAsia="Times New Roman" w:hAnsi="Times New Roman" w:cs="Times New Roman"/>
          <w:sz w:val="24"/>
          <w:szCs w:val="24"/>
        </w:rPr>
        <w:t xml:space="preserve"> are checked and edited by </w:t>
      </w:r>
      <w:r w:rsidR="00D0659C">
        <w:rPr>
          <w:rFonts w:ascii="Times New Roman" w:eastAsia="Times New Roman" w:hAnsi="Times New Roman" w:cs="Times New Roman"/>
          <w:sz w:val="24"/>
          <w:szCs w:val="24"/>
        </w:rPr>
        <w:t xml:space="preserve">human </w:t>
      </w:r>
      <w:r w:rsidR="00BC0389" w:rsidRPr="00CB19B6">
        <w:rPr>
          <w:rFonts w:ascii="Times New Roman" w:eastAsia="Times New Roman" w:hAnsi="Times New Roman" w:cs="Times New Roman"/>
          <w:sz w:val="24"/>
          <w:szCs w:val="24"/>
        </w:rPr>
        <w:t>translators</w:t>
      </w:r>
      <w:r w:rsidR="00996CCF" w:rsidRPr="00CB19B6">
        <w:rPr>
          <w:rFonts w:ascii="Times New Roman" w:eastAsia="Times New Roman" w:hAnsi="Times New Roman" w:cs="Times New Roman"/>
          <w:sz w:val="24"/>
          <w:szCs w:val="24"/>
        </w:rPr>
        <w:t xml:space="preserve"> </w:t>
      </w:r>
      <w:ins w:id="75" w:author="Mansi Patel" w:date="2022-04-01T09:42:00Z">
        <w:r w:rsidR="00D0659C">
          <w:rPr>
            <w:rFonts w:ascii="Times New Roman" w:eastAsia="Times New Roman" w:hAnsi="Times New Roman" w:cs="Times New Roman"/>
            <w:sz w:val="24"/>
            <w:szCs w:val="24"/>
          </w:rPr>
          <w:t xml:space="preserve">this hybrid approach </w:t>
        </w:r>
      </w:ins>
      <w:del w:id="76" w:author="Mansi Patel" w:date="2022-04-01T09:42:00Z">
        <w:r w:rsidR="00996CCF" w:rsidRPr="00CB19B6" w:rsidDel="00D0659C">
          <w:rPr>
            <w:rFonts w:ascii="Times New Roman" w:eastAsia="Times New Roman" w:hAnsi="Times New Roman" w:cs="Times New Roman"/>
            <w:sz w:val="24"/>
            <w:szCs w:val="24"/>
          </w:rPr>
          <w:delText xml:space="preserve">which </w:delText>
        </w:r>
      </w:del>
      <w:r w:rsidR="00996CCF" w:rsidRPr="00CB19B6">
        <w:rPr>
          <w:rFonts w:ascii="Times New Roman" w:eastAsia="Times New Roman" w:hAnsi="Times New Roman" w:cs="Times New Roman"/>
          <w:sz w:val="24"/>
          <w:szCs w:val="24"/>
        </w:rPr>
        <w:t>ensures preciseness of translation.</w:t>
      </w:r>
      <w:r w:rsidR="007A2074" w:rsidRPr="00CB19B6">
        <w:rPr>
          <w:rFonts w:ascii="Times New Roman" w:eastAsia="Times New Roman" w:hAnsi="Times New Roman" w:cs="Times New Roman"/>
          <w:sz w:val="24"/>
          <w:szCs w:val="24"/>
        </w:rPr>
        <w:t xml:space="preserve"> Moreover, as customer can chat with customer service agent in their native tongue anytime they visit website, this will give a good user experience to them.</w:t>
      </w:r>
    </w:p>
    <w:p w14:paraId="181ACE91" w14:textId="534AA741" w:rsidR="006215B0" w:rsidRPr="00CB19B6" w:rsidRDefault="00CB19B6" w:rsidP="00CB19B6">
      <w:pPr>
        <w:spacing w:line="240" w:lineRule="auto"/>
        <w:rPr>
          <w:rFonts w:ascii="Times New Roman" w:eastAsia="Times New Roman" w:hAnsi="Times New Roman" w:cs="Times New Roman"/>
          <w:sz w:val="24"/>
          <w:szCs w:val="24"/>
        </w:rPr>
      </w:pPr>
      <w:r w:rsidRPr="00CB19B6">
        <w:rPr>
          <w:rFonts w:ascii="Times New Roman" w:hAnsi="Times New Roman" w:cs="Times New Roman"/>
          <w:noProof/>
          <w:sz w:val="24"/>
          <w:szCs w:val="24"/>
        </w:rPr>
        <w:drawing>
          <wp:inline distT="0" distB="0" distL="0" distR="0" wp14:anchorId="34E751EC" wp14:editId="1D0C32B4">
            <wp:extent cx="5943600" cy="223283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7806"/>
                    <a:stretch/>
                  </pic:blipFill>
                  <pic:spPr bwMode="auto">
                    <a:xfrm>
                      <a:off x="0" y="0"/>
                      <a:ext cx="5943600" cy="2232837"/>
                    </a:xfrm>
                    <a:prstGeom prst="rect">
                      <a:avLst/>
                    </a:prstGeom>
                    <a:noFill/>
                    <a:ln>
                      <a:noFill/>
                    </a:ln>
                    <a:extLst>
                      <a:ext uri="{53640926-AAD7-44D8-BBD7-CCE9431645EC}">
                        <a14:shadowObscured xmlns:a14="http://schemas.microsoft.com/office/drawing/2010/main"/>
                      </a:ext>
                    </a:extLst>
                  </pic:spPr>
                </pic:pic>
              </a:graphicData>
            </a:graphic>
          </wp:inline>
        </w:drawing>
      </w:r>
    </w:p>
    <w:p w14:paraId="7F9994D7" w14:textId="6E0CF790" w:rsidR="00802018" w:rsidRPr="00CB19B6" w:rsidRDefault="006215B0" w:rsidP="00CB19B6">
      <w:pPr>
        <w:spacing w:line="240" w:lineRule="auto"/>
        <w:jc w:val="center"/>
        <w:rPr>
          <w:rFonts w:ascii="Times New Roman" w:eastAsia="Times New Roman" w:hAnsi="Times New Roman" w:cs="Times New Roman"/>
          <w:sz w:val="24"/>
          <w:szCs w:val="24"/>
        </w:rPr>
      </w:pPr>
      <w:r w:rsidRPr="00CB19B6">
        <w:rPr>
          <w:rFonts w:ascii="Times New Roman" w:eastAsia="Times New Roman" w:hAnsi="Times New Roman" w:cs="Times New Roman"/>
          <w:sz w:val="24"/>
          <w:szCs w:val="24"/>
        </w:rPr>
        <w:t xml:space="preserve">Figure </w:t>
      </w:r>
      <w:ins w:id="77" w:author="Mansi Patel" w:date="2022-04-01T09:43:00Z">
        <w:r w:rsidR="00D0659C">
          <w:rPr>
            <w:rFonts w:ascii="Times New Roman" w:eastAsia="Times New Roman" w:hAnsi="Times New Roman" w:cs="Times New Roman"/>
            <w:sz w:val="24"/>
            <w:szCs w:val="24"/>
          </w:rPr>
          <w:t>3</w:t>
        </w:r>
      </w:ins>
      <w:del w:id="78" w:author="Mansi Patel" w:date="2022-04-01T09:43:00Z">
        <w:r w:rsidR="00802018" w:rsidRPr="00CB19B6" w:rsidDel="00D0659C">
          <w:rPr>
            <w:rFonts w:ascii="Times New Roman" w:eastAsia="Times New Roman" w:hAnsi="Times New Roman" w:cs="Times New Roman"/>
            <w:sz w:val="24"/>
            <w:szCs w:val="24"/>
          </w:rPr>
          <w:delText>2</w:delText>
        </w:r>
      </w:del>
      <w:r w:rsidRPr="00CB19B6">
        <w:rPr>
          <w:rFonts w:ascii="Times New Roman" w:eastAsia="Times New Roman" w:hAnsi="Times New Roman" w:cs="Times New Roman"/>
          <w:sz w:val="24"/>
          <w:szCs w:val="24"/>
        </w:rPr>
        <w:t xml:space="preserve"> [</w:t>
      </w:r>
      <w:r w:rsidR="00CB19B6" w:rsidRPr="00CB19B6">
        <w:rPr>
          <w:rFonts w:ascii="Times New Roman" w:eastAsia="Times New Roman" w:hAnsi="Times New Roman" w:cs="Times New Roman"/>
          <w:sz w:val="24"/>
          <w:szCs w:val="24"/>
        </w:rPr>
        <w:t>7]</w:t>
      </w:r>
    </w:p>
    <w:p w14:paraId="3AF57AEC" w14:textId="029A367C" w:rsidR="00CB19B6" w:rsidRPr="00CB19B6" w:rsidRDefault="00CB19B6" w:rsidP="00CB19B6">
      <w:pPr>
        <w:spacing w:line="240" w:lineRule="auto"/>
        <w:jc w:val="center"/>
        <w:rPr>
          <w:rFonts w:ascii="Times New Roman" w:eastAsia="Times New Roman" w:hAnsi="Times New Roman" w:cs="Times New Roman"/>
          <w:sz w:val="24"/>
          <w:szCs w:val="24"/>
        </w:rPr>
      </w:pPr>
      <w:proofErr w:type="spellStart"/>
      <w:r w:rsidRPr="00CB19B6">
        <w:rPr>
          <w:rFonts w:ascii="Times New Roman" w:eastAsia="Times New Roman" w:hAnsi="Times New Roman" w:cs="Times New Roman"/>
          <w:sz w:val="24"/>
          <w:szCs w:val="24"/>
        </w:rPr>
        <w:t>Unbabel’s</w:t>
      </w:r>
      <w:proofErr w:type="spellEnd"/>
      <w:r w:rsidRPr="00CB19B6">
        <w:rPr>
          <w:rFonts w:ascii="Times New Roman" w:eastAsia="Times New Roman" w:hAnsi="Times New Roman" w:cs="Times New Roman"/>
          <w:sz w:val="24"/>
          <w:szCs w:val="24"/>
        </w:rPr>
        <w:t xml:space="preserve"> translation process</w:t>
      </w:r>
    </w:p>
    <w:p w14:paraId="41EFF9D6" w14:textId="7DFBA96E" w:rsidR="002538B8" w:rsidRDefault="00D21783" w:rsidP="00CB19B6">
      <w:pPr>
        <w:spacing w:line="240" w:lineRule="auto"/>
        <w:rPr>
          <w:ins w:id="79" w:author="Mansi Patel" w:date="2022-04-01T09:44:00Z"/>
          <w:rFonts w:ascii="Times New Roman" w:eastAsia="Times New Roman" w:hAnsi="Times New Roman" w:cs="Times New Roman"/>
          <w:sz w:val="24"/>
          <w:szCs w:val="24"/>
        </w:rPr>
      </w:pPr>
      <w:r w:rsidRPr="00CB19B6">
        <w:rPr>
          <w:rFonts w:ascii="Times New Roman" w:eastAsia="Times New Roman" w:hAnsi="Times New Roman" w:cs="Times New Roman"/>
          <w:sz w:val="24"/>
          <w:szCs w:val="24"/>
        </w:rPr>
        <w:lastRenderedPageBreak/>
        <w:t xml:space="preserve">Amazon translate seems like the most advanced AI translating tool. </w:t>
      </w:r>
      <w:r w:rsidR="00917748" w:rsidRPr="00CB19B6">
        <w:rPr>
          <w:rFonts w:ascii="Times New Roman" w:eastAsia="Times New Roman" w:hAnsi="Times New Roman" w:cs="Times New Roman"/>
          <w:sz w:val="24"/>
          <w:szCs w:val="24"/>
        </w:rPr>
        <w:t xml:space="preserve">It is ranked as the” top machine translation provider in 2020” by </w:t>
      </w:r>
      <w:proofErr w:type="spellStart"/>
      <w:r w:rsidR="00917748" w:rsidRPr="00CB19B6">
        <w:rPr>
          <w:rFonts w:ascii="Times New Roman" w:eastAsia="Times New Roman" w:hAnsi="Times New Roman" w:cs="Times New Roman"/>
          <w:sz w:val="24"/>
          <w:szCs w:val="24"/>
        </w:rPr>
        <w:t>Intento</w:t>
      </w:r>
      <w:proofErr w:type="spellEnd"/>
      <w:r w:rsidR="00917748" w:rsidRPr="00CB19B6">
        <w:rPr>
          <w:rFonts w:ascii="Times New Roman" w:eastAsia="Times New Roman" w:hAnsi="Times New Roman" w:cs="Times New Roman"/>
          <w:sz w:val="24"/>
          <w:szCs w:val="24"/>
        </w:rPr>
        <w:t xml:space="preserve"> [</w:t>
      </w:r>
      <w:r w:rsidR="00CB19B6" w:rsidRPr="00CB19B6">
        <w:rPr>
          <w:rFonts w:ascii="Times New Roman" w:eastAsia="Times New Roman" w:hAnsi="Times New Roman" w:cs="Times New Roman"/>
          <w:sz w:val="24"/>
          <w:szCs w:val="24"/>
        </w:rPr>
        <w:t>8</w:t>
      </w:r>
      <w:r w:rsidR="00917748" w:rsidRPr="00CB19B6">
        <w:rPr>
          <w:rFonts w:ascii="Times New Roman" w:eastAsia="Times New Roman" w:hAnsi="Times New Roman" w:cs="Times New Roman"/>
          <w:sz w:val="24"/>
          <w:szCs w:val="24"/>
        </w:rPr>
        <w:t>]</w:t>
      </w:r>
      <w:r w:rsidR="00CB19B6" w:rsidRPr="00CB19B6">
        <w:rPr>
          <w:rFonts w:ascii="Times New Roman" w:eastAsia="Times New Roman" w:hAnsi="Times New Roman" w:cs="Times New Roman"/>
          <w:sz w:val="24"/>
          <w:szCs w:val="24"/>
        </w:rPr>
        <w:t xml:space="preserve"> </w:t>
      </w:r>
      <w:del w:id="80" w:author="Mansi Patel" w:date="2022-04-01T09:43:00Z">
        <w:r w:rsidR="00CB19B6" w:rsidRPr="00CB19B6" w:rsidDel="00D0659C">
          <w:rPr>
            <w:rFonts w:ascii="Times New Roman" w:eastAsia="Times New Roman" w:hAnsi="Times New Roman" w:cs="Times New Roman"/>
            <w:sz w:val="24"/>
            <w:szCs w:val="24"/>
          </w:rPr>
          <w:delText>refer figure 3</w:delText>
        </w:r>
      </w:del>
      <w:r w:rsidR="00917748" w:rsidRPr="00CB19B6">
        <w:rPr>
          <w:rFonts w:ascii="Times New Roman" w:eastAsia="Times New Roman" w:hAnsi="Times New Roman" w:cs="Times New Roman"/>
          <w:sz w:val="24"/>
          <w:szCs w:val="24"/>
        </w:rPr>
        <w:t xml:space="preserve">. </w:t>
      </w:r>
      <w:r w:rsidRPr="00CB19B6">
        <w:rPr>
          <w:rFonts w:ascii="Times New Roman" w:eastAsia="Times New Roman" w:hAnsi="Times New Roman" w:cs="Times New Roman"/>
          <w:sz w:val="24"/>
          <w:szCs w:val="24"/>
        </w:rPr>
        <w:t xml:space="preserve">Amazon uses neural machine services to provide its translation services. It uses deep learning technologies to </w:t>
      </w:r>
      <w:r w:rsidR="00917748" w:rsidRPr="00CB19B6">
        <w:rPr>
          <w:rFonts w:ascii="Times New Roman" w:eastAsia="Times New Roman" w:hAnsi="Times New Roman" w:cs="Times New Roman"/>
          <w:sz w:val="24"/>
          <w:szCs w:val="24"/>
        </w:rPr>
        <w:t>deliver</w:t>
      </w:r>
      <w:r w:rsidRPr="00CB19B6">
        <w:rPr>
          <w:rFonts w:ascii="Times New Roman" w:eastAsia="Times New Roman" w:hAnsi="Times New Roman" w:cs="Times New Roman"/>
          <w:sz w:val="24"/>
          <w:szCs w:val="24"/>
        </w:rPr>
        <w:t xml:space="preserve"> accurate and more natural sounding translation [</w:t>
      </w:r>
      <w:r w:rsidR="00CB19B6" w:rsidRPr="00CB19B6">
        <w:rPr>
          <w:rFonts w:ascii="Times New Roman" w:eastAsia="Times New Roman" w:hAnsi="Times New Roman" w:cs="Times New Roman"/>
          <w:sz w:val="24"/>
          <w:szCs w:val="24"/>
        </w:rPr>
        <w:t>8</w:t>
      </w:r>
      <w:r w:rsidRPr="00CB19B6">
        <w:rPr>
          <w:rFonts w:ascii="Times New Roman" w:eastAsia="Times New Roman" w:hAnsi="Times New Roman" w:cs="Times New Roman"/>
          <w:sz w:val="24"/>
          <w:szCs w:val="24"/>
        </w:rPr>
        <w:t>].</w:t>
      </w:r>
      <w:r w:rsidR="00917748" w:rsidRPr="00CB19B6">
        <w:rPr>
          <w:rFonts w:ascii="Times New Roman" w:eastAsia="Times New Roman" w:hAnsi="Times New Roman" w:cs="Times New Roman"/>
          <w:sz w:val="24"/>
          <w:szCs w:val="24"/>
        </w:rPr>
        <w:t xml:space="preserve"> Amazon claims that their translation services use</w:t>
      </w:r>
      <w:ins w:id="81" w:author="Mansi Patel" w:date="2022-04-01T09:44:00Z">
        <w:r w:rsidR="00D0659C">
          <w:rPr>
            <w:rFonts w:ascii="Times New Roman" w:eastAsia="Times New Roman" w:hAnsi="Times New Roman" w:cs="Times New Roman"/>
            <w:sz w:val="24"/>
            <w:szCs w:val="24"/>
          </w:rPr>
          <w:t xml:space="preserve"> </w:t>
        </w:r>
      </w:ins>
      <w:del w:id="82" w:author="Mansi Patel" w:date="2022-04-01T09:43:00Z">
        <w:r w:rsidR="00917748" w:rsidRPr="00CB19B6" w:rsidDel="00D0659C">
          <w:rPr>
            <w:rFonts w:ascii="Times New Roman" w:eastAsia="Times New Roman" w:hAnsi="Times New Roman" w:cs="Times New Roman"/>
            <w:sz w:val="24"/>
            <w:szCs w:val="24"/>
          </w:rPr>
          <w:delText xml:space="preserve">s </w:delText>
        </w:r>
      </w:del>
      <w:r w:rsidR="00917748" w:rsidRPr="00CB19B6">
        <w:rPr>
          <w:rFonts w:ascii="Times New Roman" w:eastAsia="Times New Roman" w:hAnsi="Times New Roman" w:cs="Times New Roman"/>
          <w:sz w:val="24"/>
          <w:szCs w:val="24"/>
        </w:rPr>
        <w:t>large dataset which are studied by the machines over the time to produce accurate translation in wide range cases [</w:t>
      </w:r>
      <w:r w:rsidR="00CB19B6" w:rsidRPr="00CB19B6">
        <w:rPr>
          <w:rFonts w:ascii="Times New Roman" w:eastAsia="Times New Roman" w:hAnsi="Times New Roman" w:cs="Times New Roman"/>
          <w:sz w:val="24"/>
          <w:szCs w:val="24"/>
        </w:rPr>
        <w:t>8</w:t>
      </w:r>
      <w:r w:rsidR="00917748" w:rsidRPr="00CB19B6">
        <w:rPr>
          <w:rFonts w:ascii="Times New Roman" w:eastAsia="Times New Roman" w:hAnsi="Times New Roman" w:cs="Times New Roman"/>
          <w:sz w:val="24"/>
          <w:szCs w:val="24"/>
        </w:rPr>
        <w:t xml:space="preserve">].  Moreover, it </w:t>
      </w:r>
      <w:r w:rsidR="00EB3A9C" w:rsidRPr="00CB19B6">
        <w:rPr>
          <w:rFonts w:ascii="Times New Roman" w:eastAsia="Times New Roman" w:hAnsi="Times New Roman" w:cs="Times New Roman"/>
          <w:sz w:val="24"/>
          <w:szCs w:val="24"/>
        </w:rPr>
        <w:t>will be easy to</w:t>
      </w:r>
      <w:r w:rsidR="00917748" w:rsidRPr="00CB19B6">
        <w:rPr>
          <w:rFonts w:ascii="Times New Roman" w:eastAsia="Times New Roman" w:hAnsi="Times New Roman" w:cs="Times New Roman"/>
          <w:sz w:val="24"/>
          <w:szCs w:val="24"/>
        </w:rPr>
        <w:t xml:space="preserve"> </w:t>
      </w:r>
      <w:r w:rsidR="00EB3A9C" w:rsidRPr="00CB19B6">
        <w:rPr>
          <w:rFonts w:ascii="Times New Roman" w:eastAsia="Times New Roman" w:hAnsi="Times New Roman" w:cs="Times New Roman"/>
          <w:sz w:val="24"/>
          <w:szCs w:val="24"/>
        </w:rPr>
        <w:t xml:space="preserve">integrate it with our company’s system as they have simple API’s (application programming interface) available for translating pre-existing texts as well real-time content. For instance, DBI’s existing background papers on deep learning and its technical documents </w:t>
      </w:r>
      <w:r w:rsidR="003C6978" w:rsidRPr="00CB19B6">
        <w:rPr>
          <w:rFonts w:ascii="Times New Roman" w:eastAsia="Times New Roman" w:hAnsi="Times New Roman" w:cs="Times New Roman"/>
          <w:sz w:val="24"/>
          <w:szCs w:val="24"/>
        </w:rPr>
        <w:t xml:space="preserve">and website </w:t>
      </w:r>
      <w:r w:rsidR="00EB3A9C" w:rsidRPr="00CB19B6">
        <w:rPr>
          <w:rFonts w:ascii="Times New Roman" w:eastAsia="Times New Roman" w:hAnsi="Times New Roman" w:cs="Times New Roman"/>
          <w:sz w:val="24"/>
          <w:szCs w:val="24"/>
        </w:rPr>
        <w:t xml:space="preserve">can we converted using </w:t>
      </w:r>
      <w:r w:rsidR="003C6978" w:rsidRPr="00CB19B6">
        <w:rPr>
          <w:rFonts w:ascii="Times New Roman" w:eastAsia="Times New Roman" w:hAnsi="Times New Roman" w:cs="Times New Roman"/>
          <w:sz w:val="24"/>
          <w:szCs w:val="24"/>
        </w:rPr>
        <w:t>amazon’s “</w:t>
      </w:r>
      <w:proofErr w:type="spellStart"/>
      <w:r w:rsidR="003C6978" w:rsidRPr="00CB19B6">
        <w:rPr>
          <w:rFonts w:ascii="Times New Roman" w:eastAsia="Times New Roman" w:hAnsi="Times New Roman" w:cs="Times New Roman"/>
          <w:sz w:val="24"/>
          <w:szCs w:val="24"/>
        </w:rPr>
        <w:t>TextTranslation</w:t>
      </w:r>
      <w:proofErr w:type="spellEnd"/>
      <w:r w:rsidR="003C6978" w:rsidRPr="00CB19B6">
        <w:rPr>
          <w:rFonts w:ascii="Times New Roman" w:eastAsia="Times New Roman" w:hAnsi="Times New Roman" w:cs="Times New Roman"/>
          <w:sz w:val="24"/>
          <w:szCs w:val="24"/>
        </w:rPr>
        <w:t>” API</w:t>
      </w:r>
      <w:r w:rsidR="00374AED" w:rsidRPr="00CB19B6">
        <w:rPr>
          <w:rFonts w:ascii="Times New Roman" w:eastAsia="Times New Roman" w:hAnsi="Times New Roman" w:cs="Times New Roman"/>
          <w:sz w:val="24"/>
          <w:szCs w:val="24"/>
        </w:rPr>
        <w:t xml:space="preserve"> [</w:t>
      </w:r>
      <w:r w:rsidR="00CB19B6" w:rsidRPr="00CB19B6">
        <w:rPr>
          <w:rFonts w:ascii="Times New Roman" w:eastAsia="Times New Roman" w:hAnsi="Times New Roman" w:cs="Times New Roman"/>
          <w:sz w:val="24"/>
          <w:szCs w:val="24"/>
        </w:rPr>
        <w:t>9</w:t>
      </w:r>
      <w:r w:rsidR="00374AED" w:rsidRPr="00CB19B6">
        <w:rPr>
          <w:rFonts w:ascii="Times New Roman" w:eastAsia="Times New Roman" w:hAnsi="Times New Roman" w:cs="Times New Roman"/>
          <w:sz w:val="24"/>
          <w:szCs w:val="24"/>
        </w:rPr>
        <w:t>]</w:t>
      </w:r>
      <w:r w:rsidR="003C6978" w:rsidRPr="00CB19B6">
        <w:rPr>
          <w:rFonts w:ascii="Times New Roman" w:eastAsia="Times New Roman" w:hAnsi="Times New Roman" w:cs="Times New Roman"/>
          <w:sz w:val="24"/>
          <w:szCs w:val="24"/>
        </w:rPr>
        <w:t>.</w:t>
      </w:r>
      <w:r w:rsidR="00374AED" w:rsidRPr="00CB19B6">
        <w:rPr>
          <w:rFonts w:ascii="Times New Roman" w:eastAsia="Times New Roman" w:hAnsi="Times New Roman" w:cs="Times New Roman"/>
          <w:sz w:val="24"/>
          <w:szCs w:val="24"/>
        </w:rPr>
        <w:t xml:space="preserve"> Additionally, as they also provide real time translation</w:t>
      </w:r>
      <w:ins w:id="83" w:author="Mansi Patel" w:date="2022-04-01T09:44:00Z">
        <w:r w:rsidR="00D0659C">
          <w:rPr>
            <w:rFonts w:ascii="Times New Roman" w:eastAsia="Times New Roman" w:hAnsi="Times New Roman" w:cs="Times New Roman"/>
            <w:sz w:val="24"/>
            <w:szCs w:val="24"/>
          </w:rPr>
          <w:t>,</w:t>
        </w:r>
      </w:ins>
      <w:r w:rsidR="00374AED" w:rsidRPr="00CB19B6">
        <w:rPr>
          <w:rFonts w:ascii="Times New Roman" w:eastAsia="Times New Roman" w:hAnsi="Times New Roman" w:cs="Times New Roman"/>
          <w:sz w:val="24"/>
          <w:szCs w:val="24"/>
        </w:rPr>
        <w:t xml:space="preserve"> we can introduce a customer service</w:t>
      </w:r>
      <w:r w:rsidR="003C6978" w:rsidRPr="00CB19B6">
        <w:rPr>
          <w:rFonts w:ascii="Times New Roman" w:eastAsia="Times New Roman" w:hAnsi="Times New Roman" w:cs="Times New Roman"/>
          <w:sz w:val="24"/>
          <w:szCs w:val="24"/>
        </w:rPr>
        <w:t xml:space="preserve"> </w:t>
      </w:r>
      <w:r w:rsidR="00374AED" w:rsidRPr="00CB19B6">
        <w:rPr>
          <w:rFonts w:ascii="Times New Roman" w:eastAsia="Times New Roman" w:hAnsi="Times New Roman" w:cs="Times New Roman"/>
          <w:sz w:val="24"/>
          <w:szCs w:val="24"/>
        </w:rPr>
        <w:t>chat feature as well which can give clients good user experience</w:t>
      </w:r>
      <w:r w:rsidR="002538B8" w:rsidRPr="00CB19B6">
        <w:rPr>
          <w:rFonts w:ascii="Times New Roman" w:eastAsia="Times New Roman" w:hAnsi="Times New Roman" w:cs="Times New Roman"/>
          <w:sz w:val="24"/>
          <w:szCs w:val="24"/>
        </w:rPr>
        <w:t>.</w:t>
      </w:r>
    </w:p>
    <w:p w14:paraId="3A9FCB0F" w14:textId="2D0F1D42" w:rsidR="00D0659C" w:rsidRPr="00CB19B6" w:rsidRDefault="00D0659C" w:rsidP="00CB19B6">
      <w:pPr>
        <w:spacing w:line="240" w:lineRule="auto"/>
        <w:rPr>
          <w:rFonts w:ascii="Times New Roman" w:eastAsia="Times New Roman" w:hAnsi="Times New Roman" w:cs="Times New Roman"/>
          <w:sz w:val="24"/>
          <w:szCs w:val="24"/>
        </w:rPr>
      </w:pPr>
      <w:ins w:id="84" w:author="Mansi Patel" w:date="2022-04-01T09:44:00Z">
        <w:r>
          <w:rPr>
            <w:rFonts w:ascii="Times New Roman" w:eastAsia="Times New Roman" w:hAnsi="Times New Roman" w:cs="Times New Roman"/>
            <w:sz w:val="24"/>
            <w:szCs w:val="24"/>
          </w:rPr>
          <w:t xml:space="preserve">The table1 below compares some </w:t>
        </w:r>
      </w:ins>
      <w:ins w:id="85" w:author="Mansi Patel" w:date="2022-04-01T09:45:00Z">
        <w:r>
          <w:rPr>
            <w:rFonts w:ascii="Times New Roman" w:eastAsia="Times New Roman" w:hAnsi="Times New Roman" w:cs="Times New Roman"/>
            <w:sz w:val="24"/>
            <w:szCs w:val="24"/>
          </w:rPr>
          <w:t>of the services provided by each of the companies discussed above.</w:t>
        </w:r>
      </w:ins>
    </w:p>
    <w:p w14:paraId="26F275A7" w14:textId="05823861" w:rsidR="00CB19B6" w:rsidRPr="00CB19B6" w:rsidDel="00D0659C" w:rsidRDefault="00CB19B6" w:rsidP="00CB19B6">
      <w:pPr>
        <w:spacing w:line="240" w:lineRule="auto"/>
        <w:jc w:val="center"/>
        <w:rPr>
          <w:del w:id="86" w:author="Mansi Patel" w:date="2022-04-01T09:45:00Z"/>
          <w:rFonts w:ascii="Times New Roman" w:eastAsia="Times New Roman" w:hAnsi="Times New Roman" w:cs="Times New Roman"/>
          <w:sz w:val="24"/>
          <w:szCs w:val="24"/>
        </w:rPr>
      </w:pPr>
      <w:del w:id="87" w:author="Mansi Patel" w:date="2022-04-01T09:45:00Z">
        <w:r w:rsidRPr="00CB19B6" w:rsidDel="00D0659C">
          <w:rPr>
            <w:rFonts w:ascii="Times New Roman" w:eastAsia="Times New Roman" w:hAnsi="Times New Roman" w:cs="Times New Roman"/>
            <w:sz w:val="24"/>
            <w:szCs w:val="24"/>
          </w:rPr>
          <w:delText>Table1: Comparing all the contenders</w:delText>
        </w:r>
      </w:del>
    </w:p>
    <w:tbl>
      <w:tblPr>
        <w:tblStyle w:val="TableGrid"/>
        <w:tblW w:w="0" w:type="auto"/>
        <w:tblLook w:val="04A0" w:firstRow="1" w:lastRow="0" w:firstColumn="1" w:lastColumn="0" w:noHBand="0" w:noVBand="1"/>
      </w:tblPr>
      <w:tblGrid>
        <w:gridCol w:w="2337"/>
        <w:gridCol w:w="2337"/>
        <w:gridCol w:w="2338"/>
        <w:gridCol w:w="2338"/>
      </w:tblGrid>
      <w:tr w:rsidR="00CB19B6" w:rsidRPr="00CB19B6" w:rsidDel="00D0659C" w14:paraId="7EBA49DF" w14:textId="34198262" w:rsidTr="00CB19B6">
        <w:trPr>
          <w:del w:id="88" w:author="Mansi Patel" w:date="2022-04-01T09:45:00Z"/>
        </w:trPr>
        <w:tc>
          <w:tcPr>
            <w:tcW w:w="2337" w:type="dxa"/>
          </w:tcPr>
          <w:p w14:paraId="33FC23A8" w14:textId="6FB98FD7" w:rsidR="00CB19B6" w:rsidRPr="00CB19B6" w:rsidDel="00D0659C" w:rsidRDefault="00CB19B6" w:rsidP="00CB19B6">
            <w:pPr>
              <w:rPr>
                <w:del w:id="89" w:author="Mansi Patel" w:date="2022-04-01T09:45:00Z"/>
                <w:rFonts w:ascii="Times New Roman" w:eastAsia="Times New Roman" w:hAnsi="Times New Roman" w:cs="Times New Roman"/>
                <w:sz w:val="24"/>
                <w:szCs w:val="24"/>
              </w:rPr>
            </w:pPr>
          </w:p>
        </w:tc>
        <w:tc>
          <w:tcPr>
            <w:tcW w:w="2337" w:type="dxa"/>
          </w:tcPr>
          <w:p w14:paraId="36C3E0B4" w14:textId="3CD02A8F" w:rsidR="00CB19B6" w:rsidRPr="00CB19B6" w:rsidDel="00D0659C" w:rsidRDefault="00CB19B6" w:rsidP="00CB19B6">
            <w:pPr>
              <w:rPr>
                <w:del w:id="90" w:author="Mansi Patel" w:date="2022-04-01T09:45:00Z"/>
                <w:rFonts w:ascii="Times New Roman" w:eastAsia="Times New Roman" w:hAnsi="Times New Roman" w:cs="Times New Roman"/>
                <w:sz w:val="24"/>
                <w:szCs w:val="24"/>
              </w:rPr>
            </w:pPr>
            <w:del w:id="91" w:author="Mansi Patel" w:date="2022-04-01T09:45:00Z">
              <w:r w:rsidRPr="00CB19B6" w:rsidDel="00D0659C">
                <w:rPr>
                  <w:rFonts w:ascii="Times New Roman" w:eastAsia="Times New Roman" w:hAnsi="Times New Roman" w:cs="Times New Roman"/>
                  <w:sz w:val="24"/>
                  <w:szCs w:val="24"/>
                </w:rPr>
                <w:delText>Number of languages</w:delText>
              </w:r>
            </w:del>
          </w:p>
          <w:p w14:paraId="6AF0B27B" w14:textId="5B7C1401" w:rsidR="00CB19B6" w:rsidRPr="00CB19B6" w:rsidDel="00D0659C" w:rsidRDefault="00CB19B6" w:rsidP="00CB19B6">
            <w:pPr>
              <w:rPr>
                <w:del w:id="92" w:author="Mansi Patel" w:date="2022-04-01T09:45:00Z"/>
                <w:rFonts w:ascii="Times New Roman" w:eastAsia="Times New Roman" w:hAnsi="Times New Roman" w:cs="Times New Roman"/>
                <w:sz w:val="24"/>
                <w:szCs w:val="24"/>
              </w:rPr>
            </w:pPr>
            <w:del w:id="93" w:author="Mansi Patel" w:date="2022-04-01T09:45:00Z">
              <w:r w:rsidRPr="00CB19B6" w:rsidDel="00D0659C">
                <w:rPr>
                  <w:rFonts w:ascii="Times New Roman" w:eastAsia="Times New Roman" w:hAnsi="Times New Roman" w:cs="Times New Roman"/>
                  <w:sz w:val="24"/>
                  <w:szCs w:val="24"/>
                </w:rPr>
                <w:delText>[10][11][12]</w:delText>
              </w:r>
            </w:del>
          </w:p>
        </w:tc>
        <w:tc>
          <w:tcPr>
            <w:tcW w:w="2338" w:type="dxa"/>
          </w:tcPr>
          <w:p w14:paraId="2EFBF958" w14:textId="48665C0D" w:rsidR="00CB19B6" w:rsidRPr="00CB19B6" w:rsidDel="00D0659C" w:rsidRDefault="00CB19B6" w:rsidP="00CB19B6">
            <w:pPr>
              <w:rPr>
                <w:del w:id="94" w:author="Mansi Patel" w:date="2022-04-01T09:45:00Z"/>
                <w:rFonts w:ascii="Times New Roman" w:eastAsia="Times New Roman" w:hAnsi="Times New Roman" w:cs="Times New Roman"/>
                <w:sz w:val="24"/>
                <w:szCs w:val="24"/>
              </w:rPr>
            </w:pPr>
            <w:del w:id="95" w:author="Mansi Patel" w:date="2022-04-01T09:45:00Z">
              <w:r w:rsidRPr="00CB19B6" w:rsidDel="00D0659C">
                <w:rPr>
                  <w:rFonts w:ascii="Times New Roman" w:eastAsia="Times New Roman" w:hAnsi="Times New Roman" w:cs="Times New Roman"/>
                  <w:sz w:val="24"/>
                  <w:szCs w:val="24"/>
                </w:rPr>
                <w:delText>Customer centric approach</w:delText>
              </w:r>
            </w:del>
          </w:p>
        </w:tc>
        <w:tc>
          <w:tcPr>
            <w:tcW w:w="2338" w:type="dxa"/>
          </w:tcPr>
          <w:p w14:paraId="139964BC" w14:textId="32E91D65" w:rsidR="00CB19B6" w:rsidRPr="00CB19B6" w:rsidDel="00D0659C" w:rsidRDefault="00CB19B6" w:rsidP="00CB19B6">
            <w:pPr>
              <w:rPr>
                <w:del w:id="96" w:author="Mansi Patel" w:date="2022-04-01T09:45:00Z"/>
                <w:rFonts w:ascii="Times New Roman" w:eastAsia="Times New Roman" w:hAnsi="Times New Roman" w:cs="Times New Roman"/>
                <w:sz w:val="24"/>
                <w:szCs w:val="24"/>
              </w:rPr>
            </w:pPr>
            <w:del w:id="97" w:author="Mansi Patel" w:date="2022-04-01T09:45:00Z">
              <w:r w:rsidRPr="00CB19B6" w:rsidDel="00D0659C">
                <w:rPr>
                  <w:rFonts w:ascii="Times New Roman" w:eastAsia="Times New Roman" w:hAnsi="Times New Roman" w:cs="Times New Roman"/>
                  <w:sz w:val="24"/>
                  <w:szCs w:val="24"/>
                </w:rPr>
                <w:delText>Type machine translation used</w:delText>
              </w:r>
            </w:del>
          </w:p>
        </w:tc>
      </w:tr>
      <w:tr w:rsidR="00CB19B6" w:rsidRPr="00CB19B6" w:rsidDel="00D0659C" w14:paraId="557AB4E9" w14:textId="5BCA5CDF" w:rsidTr="00CB19B6">
        <w:trPr>
          <w:del w:id="98" w:author="Mansi Patel" w:date="2022-04-01T09:45:00Z"/>
        </w:trPr>
        <w:tc>
          <w:tcPr>
            <w:tcW w:w="2337" w:type="dxa"/>
          </w:tcPr>
          <w:p w14:paraId="4BB0FE73" w14:textId="0C80B53C" w:rsidR="00CB19B6" w:rsidRPr="00CB19B6" w:rsidDel="00D0659C" w:rsidRDefault="00CB19B6" w:rsidP="00CB19B6">
            <w:pPr>
              <w:rPr>
                <w:del w:id="99" w:author="Mansi Patel" w:date="2022-04-01T09:45:00Z"/>
                <w:rFonts w:ascii="Times New Roman" w:eastAsia="Times New Roman" w:hAnsi="Times New Roman" w:cs="Times New Roman"/>
                <w:sz w:val="24"/>
                <w:szCs w:val="24"/>
              </w:rPr>
            </w:pPr>
            <w:del w:id="100" w:author="Mansi Patel" w:date="2022-04-01T09:45:00Z">
              <w:r w:rsidRPr="00CB19B6" w:rsidDel="00D0659C">
                <w:rPr>
                  <w:rFonts w:ascii="Times New Roman" w:eastAsia="Times New Roman" w:hAnsi="Times New Roman" w:cs="Times New Roman"/>
                  <w:sz w:val="24"/>
                  <w:szCs w:val="24"/>
                </w:rPr>
                <w:delText>Memsource</w:delText>
              </w:r>
            </w:del>
          </w:p>
        </w:tc>
        <w:tc>
          <w:tcPr>
            <w:tcW w:w="2337" w:type="dxa"/>
          </w:tcPr>
          <w:p w14:paraId="601E6727" w14:textId="0D100C0B" w:rsidR="00CB19B6" w:rsidRPr="00CB19B6" w:rsidDel="00D0659C" w:rsidRDefault="00CB19B6" w:rsidP="00CB19B6">
            <w:pPr>
              <w:rPr>
                <w:del w:id="101" w:author="Mansi Patel" w:date="2022-04-01T09:45:00Z"/>
                <w:rFonts w:ascii="Times New Roman" w:eastAsia="Times New Roman" w:hAnsi="Times New Roman" w:cs="Times New Roman"/>
                <w:sz w:val="24"/>
                <w:szCs w:val="24"/>
              </w:rPr>
            </w:pPr>
            <w:del w:id="102" w:author="Mansi Patel" w:date="2022-04-01T09:45:00Z">
              <w:r w:rsidRPr="00CB19B6" w:rsidDel="00D0659C">
                <w:rPr>
                  <w:rFonts w:ascii="Times New Roman" w:eastAsia="Times New Roman" w:hAnsi="Times New Roman" w:cs="Times New Roman"/>
                  <w:sz w:val="24"/>
                  <w:szCs w:val="24"/>
                </w:rPr>
                <w:delText>500+</w:delText>
              </w:r>
            </w:del>
          </w:p>
        </w:tc>
        <w:tc>
          <w:tcPr>
            <w:tcW w:w="2338" w:type="dxa"/>
          </w:tcPr>
          <w:p w14:paraId="09683A28" w14:textId="1FCCCB73" w:rsidR="00CB19B6" w:rsidRPr="00CB19B6" w:rsidDel="00D0659C" w:rsidRDefault="00CB19B6" w:rsidP="00CB19B6">
            <w:pPr>
              <w:rPr>
                <w:del w:id="103" w:author="Mansi Patel" w:date="2022-04-01T09:45:00Z"/>
                <w:rFonts w:ascii="Times New Roman" w:eastAsia="Times New Roman" w:hAnsi="Times New Roman" w:cs="Times New Roman"/>
                <w:sz w:val="24"/>
                <w:szCs w:val="24"/>
              </w:rPr>
            </w:pPr>
            <w:del w:id="104" w:author="Mansi Patel" w:date="2022-04-01T09:45:00Z">
              <w:r w:rsidRPr="00CB19B6" w:rsidDel="00D0659C">
                <w:rPr>
                  <w:rFonts w:ascii="Times New Roman" w:eastAsia="Times New Roman" w:hAnsi="Times New Roman" w:cs="Times New Roman"/>
                  <w:sz w:val="24"/>
                  <w:szCs w:val="24"/>
                </w:rPr>
                <w:delText>No</w:delText>
              </w:r>
            </w:del>
          </w:p>
        </w:tc>
        <w:tc>
          <w:tcPr>
            <w:tcW w:w="2338" w:type="dxa"/>
          </w:tcPr>
          <w:p w14:paraId="7E8BD516" w14:textId="098F5C08" w:rsidR="00CB19B6" w:rsidRPr="00CB19B6" w:rsidDel="00D0659C" w:rsidRDefault="00CB19B6" w:rsidP="00CB19B6">
            <w:pPr>
              <w:rPr>
                <w:del w:id="105" w:author="Mansi Patel" w:date="2022-04-01T09:45:00Z"/>
                <w:rFonts w:ascii="Times New Roman" w:eastAsia="Times New Roman" w:hAnsi="Times New Roman" w:cs="Times New Roman"/>
                <w:sz w:val="24"/>
                <w:szCs w:val="24"/>
              </w:rPr>
            </w:pPr>
            <w:del w:id="106" w:author="Mansi Patel" w:date="2022-04-01T09:45:00Z">
              <w:r w:rsidRPr="00CB19B6" w:rsidDel="00D0659C">
                <w:rPr>
                  <w:rFonts w:ascii="Times New Roman" w:eastAsia="Times New Roman" w:hAnsi="Times New Roman" w:cs="Times New Roman"/>
                  <w:sz w:val="24"/>
                  <w:szCs w:val="24"/>
                </w:rPr>
                <w:delText>RBMT, SMT, NMT [2]</w:delText>
              </w:r>
            </w:del>
          </w:p>
        </w:tc>
      </w:tr>
      <w:tr w:rsidR="00CB19B6" w:rsidRPr="00CB19B6" w:rsidDel="00D0659C" w14:paraId="2F819E65" w14:textId="2CD86B84" w:rsidTr="00CB19B6">
        <w:trPr>
          <w:del w:id="107" w:author="Mansi Patel" w:date="2022-04-01T09:45:00Z"/>
        </w:trPr>
        <w:tc>
          <w:tcPr>
            <w:tcW w:w="2337" w:type="dxa"/>
          </w:tcPr>
          <w:p w14:paraId="5F7B3BAA" w14:textId="76217E82" w:rsidR="00CB19B6" w:rsidRPr="00CB19B6" w:rsidDel="00D0659C" w:rsidRDefault="00CB19B6" w:rsidP="00CB19B6">
            <w:pPr>
              <w:rPr>
                <w:del w:id="108" w:author="Mansi Patel" w:date="2022-04-01T09:45:00Z"/>
                <w:rFonts w:ascii="Times New Roman" w:eastAsia="Times New Roman" w:hAnsi="Times New Roman" w:cs="Times New Roman"/>
                <w:sz w:val="24"/>
                <w:szCs w:val="24"/>
              </w:rPr>
            </w:pPr>
            <w:del w:id="109" w:author="Mansi Patel" w:date="2022-04-01T09:45:00Z">
              <w:r w:rsidRPr="00CB19B6" w:rsidDel="00D0659C">
                <w:rPr>
                  <w:rFonts w:ascii="Times New Roman" w:eastAsia="Times New Roman" w:hAnsi="Times New Roman" w:cs="Times New Roman"/>
                  <w:sz w:val="24"/>
                  <w:szCs w:val="24"/>
                </w:rPr>
                <w:delText>Unbabel</w:delText>
              </w:r>
            </w:del>
          </w:p>
        </w:tc>
        <w:tc>
          <w:tcPr>
            <w:tcW w:w="2337" w:type="dxa"/>
          </w:tcPr>
          <w:p w14:paraId="15ACCD9D" w14:textId="44DFA650" w:rsidR="00CB19B6" w:rsidRPr="00CB19B6" w:rsidDel="00D0659C" w:rsidRDefault="00CB19B6" w:rsidP="00CB19B6">
            <w:pPr>
              <w:rPr>
                <w:del w:id="110" w:author="Mansi Patel" w:date="2022-04-01T09:45:00Z"/>
                <w:rFonts w:ascii="Times New Roman" w:eastAsia="Times New Roman" w:hAnsi="Times New Roman" w:cs="Times New Roman"/>
                <w:sz w:val="24"/>
                <w:szCs w:val="24"/>
              </w:rPr>
            </w:pPr>
            <w:del w:id="111" w:author="Mansi Patel" w:date="2022-04-01T09:45:00Z">
              <w:r w:rsidRPr="00CB19B6" w:rsidDel="00D0659C">
                <w:rPr>
                  <w:rFonts w:ascii="Times New Roman" w:eastAsia="Times New Roman" w:hAnsi="Times New Roman" w:cs="Times New Roman"/>
                  <w:sz w:val="24"/>
                  <w:szCs w:val="24"/>
                </w:rPr>
                <w:delText>90</w:delText>
              </w:r>
            </w:del>
          </w:p>
        </w:tc>
        <w:tc>
          <w:tcPr>
            <w:tcW w:w="2338" w:type="dxa"/>
          </w:tcPr>
          <w:p w14:paraId="2158C63F" w14:textId="2B5D6368" w:rsidR="00CB19B6" w:rsidRPr="00CB19B6" w:rsidDel="00D0659C" w:rsidRDefault="00CB19B6" w:rsidP="00CB19B6">
            <w:pPr>
              <w:rPr>
                <w:del w:id="112" w:author="Mansi Patel" w:date="2022-04-01T09:45:00Z"/>
                <w:rFonts w:ascii="Times New Roman" w:eastAsia="Times New Roman" w:hAnsi="Times New Roman" w:cs="Times New Roman"/>
                <w:sz w:val="24"/>
                <w:szCs w:val="24"/>
              </w:rPr>
            </w:pPr>
            <w:del w:id="113" w:author="Mansi Patel" w:date="2022-04-01T09:45:00Z">
              <w:r w:rsidRPr="00CB19B6" w:rsidDel="00D0659C">
                <w:rPr>
                  <w:rFonts w:ascii="Times New Roman" w:eastAsia="Times New Roman" w:hAnsi="Times New Roman" w:cs="Times New Roman"/>
                  <w:sz w:val="24"/>
                  <w:szCs w:val="24"/>
                </w:rPr>
                <w:delText>Yes</w:delText>
              </w:r>
            </w:del>
          </w:p>
        </w:tc>
        <w:tc>
          <w:tcPr>
            <w:tcW w:w="2338" w:type="dxa"/>
          </w:tcPr>
          <w:p w14:paraId="65BA19EE" w14:textId="04FE5A3C" w:rsidR="00CB19B6" w:rsidRPr="00CB19B6" w:rsidDel="00D0659C" w:rsidRDefault="00CB19B6" w:rsidP="00CB19B6">
            <w:pPr>
              <w:rPr>
                <w:del w:id="114" w:author="Mansi Patel" w:date="2022-04-01T09:45:00Z"/>
                <w:rFonts w:ascii="Times New Roman" w:eastAsia="Times New Roman" w:hAnsi="Times New Roman" w:cs="Times New Roman"/>
                <w:sz w:val="24"/>
                <w:szCs w:val="24"/>
              </w:rPr>
            </w:pPr>
            <w:del w:id="115" w:author="Mansi Patel" w:date="2022-04-01T09:45:00Z">
              <w:r w:rsidRPr="00CB19B6" w:rsidDel="00D0659C">
                <w:rPr>
                  <w:rFonts w:ascii="Times New Roman" w:eastAsia="Times New Roman" w:hAnsi="Times New Roman" w:cs="Times New Roman"/>
                  <w:sz w:val="24"/>
                  <w:szCs w:val="24"/>
                </w:rPr>
                <w:delText>NMT [13]</w:delText>
              </w:r>
            </w:del>
          </w:p>
        </w:tc>
      </w:tr>
      <w:tr w:rsidR="00CB19B6" w:rsidRPr="00CB19B6" w:rsidDel="00D0659C" w14:paraId="7F6B32ED" w14:textId="55CB6F5E" w:rsidTr="00CB19B6">
        <w:trPr>
          <w:del w:id="116" w:author="Mansi Patel" w:date="2022-04-01T09:45:00Z"/>
        </w:trPr>
        <w:tc>
          <w:tcPr>
            <w:tcW w:w="2337" w:type="dxa"/>
          </w:tcPr>
          <w:p w14:paraId="1AA667DA" w14:textId="1E80ACCF" w:rsidR="00CB19B6" w:rsidRPr="00CB19B6" w:rsidDel="00D0659C" w:rsidRDefault="00CB19B6" w:rsidP="00CB19B6">
            <w:pPr>
              <w:rPr>
                <w:del w:id="117" w:author="Mansi Patel" w:date="2022-04-01T09:45:00Z"/>
                <w:rFonts w:ascii="Times New Roman" w:eastAsia="Times New Roman" w:hAnsi="Times New Roman" w:cs="Times New Roman"/>
                <w:sz w:val="24"/>
                <w:szCs w:val="24"/>
              </w:rPr>
            </w:pPr>
            <w:del w:id="118" w:author="Mansi Patel" w:date="2022-04-01T09:45:00Z">
              <w:r w:rsidRPr="00CB19B6" w:rsidDel="00D0659C">
                <w:rPr>
                  <w:rFonts w:ascii="Times New Roman" w:eastAsia="Times New Roman" w:hAnsi="Times New Roman" w:cs="Times New Roman"/>
                  <w:sz w:val="24"/>
                  <w:szCs w:val="24"/>
                </w:rPr>
                <w:delText>Amazone Translate</w:delText>
              </w:r>
            </w:del>
          </w:p>
        </w:tc>
        <w:tc>
          <w:tcPr>
            <w:tcW w:w="2337" w:type="dxa"/>
          </w:tcPr>
          <w:p w14:paraId="7CEAE3E4" w14:textId="41CB0F70" w:rsidR="00CB19B6" w:rsidRPr="00CB19B6" w:rsidDel="00D0659C" w:rsidRDefault="00CB19B6" w:rsidP="00CB19B6">
            <w:pPr>
              <w:rPr>
                <w:del w:id="119" w:author="Mansi Patel" w:date="2022-04-01T09:45:00Z"/>
                <w:rFonts w:ascii="Times New Roman" w:eastAsia="Times New Roman" w:hAnsi="Times New Roman" w:cs="Times New Roman"/>
                <w:sz w:val="24"/>
                <w:szCs w:val="24"/>
              </w:rPr>
            </w:pPr>
            <w:del w:id="120" w:author="Mansi Patel" w:date="2022-04-01T09:45:00Z">
              <w:r w:rsidRPr="00CB19B6" w:rsidDel="00D0659C">
                <w:rPr>
                  <w:rFonts w:ascii="Times New Roman" w:eastAsia="Times New Roman" w:hAnsi="Times New Roman" w:cs="Times New Roman"/>
                  <w:sz w:val="24"/>
                  <w:szCs w:val="24"/>
                </w:rPr>
                <w:delText>75</w:delText>
              </w:r>
            </w:del>
          </w:p>
        </w:tc>
        <w:tc>
          <w:tcPr>
            <w:tcW w:w="2338" w:type="dxa"/>
          </w:tcPr>
          <w:p w14:paraId="5A35AFE4" w14:textId="1BE62B13" w:rsidR="00CB19B6" w:rsidRPr="00CB19B6" w:rsidDel="00D0659C" w:rsidRDefault="00CB19B6" w:rsidP="00CB19B6">
            <w:pPr>
              <w:rPr>
                <w:del w:id="121" w:author="Mansi Patel" w:date="2022-04-01T09:45:00Z"/>
                <w:rFonts w:ascii="Times New Roman" w:eastAsia="Times New Roman" w:hAnsi="Times New Roman" w:cs="Times New Roman"/>
                <w:sz w:val="24"/>
                <w:szCs w:val="24"/>
              </w:rPr>
            </w:pPr>
            <w:del w:id="122" w:author="Mansi Patel" w:date="2022-04-01T09:45:00Z">
              <w:r w:rsidRPr="00CB19B6" w:rsidDel="00D0659C">
                <w:rPr>
                  <w:rFonts w:ascii="Times New Roman" w:eastAsia="Times New Roman" w:hAnsi="Times New Roman" w:cs="Times New Roman"/>
                  <w:sz w:val="24"/>
                  <w:szCs w:val="24"/>
                </w:rPr>
                <w:delText>Yes</w:delText>
              </w:r>
            </w:del>
          </w:p>
        </w:tc>
        <w:tc>
          <w:tcPr>
            <w:tcW w:w="2338" w:type="dxa"/>
          </w:tcPr>
          <w:p w14:paraId="58A9A6A7" w14:textId="7B3FB338" w:rsidR="00CB19B6" w:rsidRPr="00CB19B6" w:rsidDel="00D0659C" w:rsidRDefault="00CB19B6" w:rsidP="00CB19B6">
            <w:pPr>
              <w:rPr>
                <w:del w:id="123" w:author="Mansi Patel" w:date="2022-04-01T09:45:00Z"/>
                <w:rFonts w:ascii="Times New Roman" w:eastAsia="Times New Roman" w:hAnsi="Times New Roman" w:cs="Times New Roman"/>
                <w:sz w:val="24"/>
                <w:szCs w:val="24"/>
              </w:rPr>
            </w:pPr>
            <w:del w:id="124" w:author="Mansi Patel" w:date="2022-04-01T09:45:00Z">
              <w:r w:rsidRPr="00CB19B6" w:rsidDel="00D0659C">
                <w:rPr>
                  <w:rFonts w:ascii="Times New Roman" w:eastAsia="Times New Roman" w:hAnsi="Times New Roman" w:cs="Times New Roman"/>
                  <w:sz w:val="24"/>
                  <w:szCs w:val="24"/>
                </w:rPr>
                <w:delText>NMT [8]</w:delText>
              </w:r>
            </w:del>
          </w:p>
        </w:tc>
      </w:tr>
    </w:tbl>
    <w:p w14:paraId="00C9E646" w14:textId="787C4515" w:rsidR="00CB19B6" w:rsidRDefault="00CB19B6" w:rsidP="00CB19B6">
      <w:pPr>
        <w:spacing w:line="240" w:lineRule="auto"/>
        <w:rPr>
          <w:ins w:id="125" w:author="Mansi Patel" w:date="2022-04-01T09:45:00Z"/>
          <w:rFonts w:ascii="Times New Roman" w:eastAsia="Times New Roman" w:hAnsi="Times New Roman" w:cs="Times New Roman"/>
          <w:sz w:val="24"/>
          <w:szCs w:val="24"/>
        </w:rPr>
      </w:pPr>
    </w:p>
    <w:p w14:paraId="527331F6" w14:textId="446F592A" w:rsidR="00D0659C" w:rsidRDefault="00D0659C" w:rsidP="008F7B30">
      <w:pPr>
        <w:spacing w:line="240" w:lineRule="auto"/>
        <w:jc w:val="center"/>
        <w:rPr>
          <w:ins w:id="126" w:author="Mansi Patel" w:date="2022-04-01T09:45:00Z"/>
          <w:rFonts w:ascii="Times New Roman" w:eastAsia="Times New Roman" w:hAnsi="Times New Roman" w:cs="Times New Roman"/>
          <w:sz w:val="24"/>
          <w:szCs w:val="24"/>
        </w:rPr>
      </w:pPr>
      <w:ins w:id="127" w:author="Mansi Patel" w:date="2022-04-01T09:45:00Z">
        <w:r>
          <w:rPr>
            <w:rFonts w:ascii="Times New Roman" w:eastAsia="Times New Roman" w:hAnsi="Times New Roman" w:cs="Times New Roman"/>
            <w:sz w:val="24"/>
            <w:szCs w:val="24"/>
          </w:rPr>
          <w:t>Table1</w:t>
        </w:r>
      </w:ins>
      <w:ins w:id="128" w:author="Mansi Patel" w:date="2022-04-01T09:46:00Z">
        <w:r>
          <w:rPr>
            <w:rFonts w:ascii="Times New Roman" w:eastAsia="Times New Roman" w:hAnsi="Times New Roman" w:cs="Times New Roman"/>
            <w:sz w:val="24"/>
            <w:szCs w:val="24"/>
          </w:rPr>
          <w:t>: Comparing all the contenders</w:t>
        </w:r>
      </w:ins>
      <w:r w:rsidR="008F7B30">
        <w:rPr>
          <w:rFonts w:ascii="Times New Roman" w:eastAsia="Times New Roman" w:hAnsi="Times New Roman" w:cs="Times New Roman"/>
          <w:sz w:val="24"/>
          <w:szCs w:val="24"/>
        </w:rPr>
        <w:t xml:space="preserve"> </w:t>
      </w:r>
      <w:ins w:id="129" w:author="Mansi Patel" w:date="2022-04-01T13:26:00Z">
        <w:r w:rsidR="008F7B30">
          <w:rPr>
            <w:rFonts w:ascii="Times New Roman" w:eastAsia="Times New Roman" w:hAnsi="Times New Roman" w:cs="Times New Roman"/>
            <w:sz w:val="24"/>
            <w:szCs w:val="24"/>
          </w:rPr>
          <w:t>[10]</w:t>
        </w:r>
      </w:ins>
      <w:ins w:id="130" w:author="Mansi Patel" w:date="2022-04-01T13:27:00Z">
        <w:r w:rsidR="008F7B30">
          <w:rPr>
            <w:rFonts w:ascii="Times New Roman" w:eastAsia="Times New Roman" w:hAnsi="Times New Roman" w:cs="Times New Roman"/>
            <w:sz w:val="24"/>
            <w:szCs w:val="24"/>
          </w:rPr>
          <w:t xml:space="preserve">, </w:t>
        </w:r>
      </w:ins>
      <w:ins w:id="131" w:author="Mansi Patel" w:date="2022-04-01T13:26:00Z">
        <w:r w:rsidR="008F7B30">
          <w:rPr>
            <w:rFonts w:ascii="Times New Roman" w:eastAsia="Times New Roman" w:hAnsi="Times New Roman" w:cs="Times New Roman"/>
            <w:sz w:val="24"/>
            <w:szCs w:val="24"/>
          </w:rPr>
          <w:t>[11]</w:t>
        </w:r>
      </w:ins>
      <w:ins w:id="132" w:author="Mansi Patel" w:date="2022-04-01T13:27:00Z">
        <w:r w:rsidR="008F7B30">
          <w:rPr>
            <w:rFonts w:ascii="Times New Roman" w:eastAsia="Times New Roman" w:hAnsi="Times New Roman" w:cs="Times New Roman"/>
            <w:sz w:val="24"/>
            <w:szCs w:val="24"/>
          </w:rPr>
          <w:t xml:space="preserve">, </w:t>
        </w:r>
      </w:ins>
      <w:ins w:id="133" w:author="Mansi Patel" w:date="2022-04-01T13:26:00Z">
        <w:r w:rsidR="008F7B30">
          <w:rPr>
            <w:rFonts w:ascii="Times New Roman" w:eastAsia="Times New Roman" w:hAnsi="Times New Roman" w:cs="Times New Roman"/>
            <w:sz w:val="24"/>
            <w:szCs w:val="24"/>
          </w:rPr>
          <w:t>[12]</w:t>
        </w:r>
      </w:ins>
      <w:ins w:id="134" w:author="Mansi Patel" w:date="2022-04-01T13:47:00Z">
        <w:r w:rsidR="006706CD">
          <w:rPr>
            <w:rFonts w:ascii="Times New Roman" w:eastAsia="Times New Roman" w:hAnsi="Times New Roman" w:cs="Times New Roman"/>
            <w:sz w:val="24"/>
            <w:szCs w:val="24"/>
          </w:rPr>
          <w:t xml:space="preserve"> – </w:t>
        </w:r>
      </w:ins>
      <w:ins w:id="135" w:author="Mansi Patel" w:date="2022-04-01T13:26:00Z">
        <w:r w:rsidR="008F7B30">
          <w:rPr>
            <w:rFonts w:ascii="Times New Roman" w:eastAsia="Times New Roman" w:hAnsi="Times New Roman" w:cs="Times New Roman"/>
            <w:sz w:val="24"/>
            <w:szCs w:val="24"/>
          </w:rPr>
          <w:t>[13]</w:t>
        </w:r>
      </w:ins>
    </w:p>
    <w:tbl>
      <w:tblPr>
        <w:tblStyle w:val="TableGrid"/>
        <w:tblW w:w="0" w:type="auto"/>
        <w:tblLook w:val="04A0" w:firstRow="1" w:lastRow="0" w:firstColumn="1" w:lastColumn="0" w:noHBand="0" w:noVBand="1"/>
      </w:tblPr>
      <w:tblGrid>
        <w:gridCol w:w="2337"/>
        <w:gridCol w:w="2337"/>
        <w:gridCol w:w="2338"/>
        <w:gridCol w:w="2338"/>
      </w:tblGrid>
      <w:tr w:rsidR="00D0659C" w14:paraId="6E09753E" w14:textId="77777777" w:rsidTr="00D0659C">
        <w:trPr>
          <w:ins w:id="136" w:author="Mansi Patel" w:date="2022-04-01T09:45:00Z"/>
        </w:trPr>
        <w:tc>
          <w:tcPr>
            <w:tcW w:w="2337" w:type="dxa"/>
          </w:tcPr>
          <w:p w14:paraId="35F6E308" w14:textId="77777777" w:rsidR="00D0659C" w:rsidRDefault="00D0659C" w:rsidP="00CB19B6">
            <w:pPr>
              <w:rPr>
                <w:ins w:id="137" w:author="Mansi Patel" w:date="2022-04-01T09:45:00Z"/>
                <w:rFonts w:ascii="Times New Roman" w:eastAsia="Times New Roman" w:hAnsi="Times New Roman" w:cs="Times New Roman"/>
                <w:sz w:val="24"/>
                <w:szCs w:val="24"/>
              </w:rPr>
            </w:pPr>
          </w:p>
        </w:tc>
        <w:tc>
          <w:tcPr>
            <w:tcW w:w="2337" w:type="dxa"/>
          </w:tcPr>
          <w:p w14:paraId="5B706BB1" w14:textId="73B8EC2D" w:rsidR="00D0659C" w:rsidRDefault="00D0659C" w:rsidP="00CB19B6">
            <w:pPr>
              <w:rPr>
                <w:ins w:id="138" w:author="Mansi Patel" w:date="2022-04-01T09:45:00Z"/>
                <w:rFonts w:ascii="Times New Roman" w:eastAsia="Times New Roman" w:hAnsi="Times New Roman" w:cs="Times New Roman"/>
                <w:sz w:val="24"/>
                <w:szCs w:val="24"/>
              </w:rPr>
            </w:pPr>
            <w:ins w:id="139" w:author="Mansi Patel" w:date="2022-04-01T09:46:00Z">
              <w:r>
                <w:rPr>
                  <w:rFonts w:ascii="Times New Roman" w:eastAsia="Times New Roman" w:hAnsi="Times New Roman" w:cs="Times New Roman"/>
                  <w:sz w:val="24"/>
                  <w:szCs w:val="24"/>
                </w:rPr>
                <w:t>Memsource</w:t>
              </w:r>
            </w:ins>
          </w:p>
        </w:tc>
        <w:tc>
          <w:tcPr>
            <w:tcW w:w="2338" w:type="dxa"/>
          </w:tcPr>
          <w:p w14:paraId="02E05194" w14:textId="2AFCB5F6" w:rsidR="00D0659C" w:rsidRDefault="00D0659C" w:rsidP="00CB19B6">
            <w:pPr>
              <w:rPr>
                <w:ins w:id="140" w:author="Mansi Patel" w:date="2022-04-01T09:45:00Z"/>
                <w:rFonts w:ascii="Times New Roman" w:eastAsia="Times New Roman" w:hAnsi="Times New Roman" w:cs="Times New Roman"/>
                <w:sz w:val="24"/>
                <w:szCs w:val="24"/>
              </w:rPr>
            </w:pPr>
            <w:proofErr w:type="spellStart"/>
            <w:ins w:id="141" w:author="Mansi Patel" w:date="2022-04-01T09:46:00Z">
              <w:r>
                <w:rPr>
                  <w:rFonts w:ascii="Times New Roman" w:eastAsia="Times New Roman" w:hAnsi="Times New Roman" w:cs="Times New Roman"/>
                  <w:sz w:val="24"/>
                  <w:szCs w:val="24"/>
                </w:rPr>
                <w:t>Unbabel</w:t>
              </w:r>
            </w:ins>
            <w:proofErr w:type="spellEnd"/>
          </w:p>
        </w:tc>
        <w:tc>
          <w:tcPr>
            <w:tcW w:w="2338" w:type="dxa"/>
          </w:tcPr>
          <w:p w14:paraId="72A639EF" w14:textId="7A0F71A1" w:rsidR="00D0659C" w:rsidRDefault="00D0659C" w:rsidP="00CB19B6">
            <w:pPr>
              <w:rPr>
                <w:ins w:id="142" w:author="Mansi Patel" w:date="2022-04-01T09:45:00Z"/>
                <w:rFonts w:ascii="Times New Roman" w:eastAsia="Times New Roman" w:hAnsi="Times New Roman" w:cs="Times New Roman"/>
                <w:sz w:val="24"/>
                <w:szCs w:val="24"/>
              </w:rPr>
            </w:pPr>
            <w:proofErr w:type="spellStart"/>
            <w:ins w:id="143" w:author="Mansi Patel" w:date="2022-04-01T09:46:00Z">
              <w:r>
                <w:rPr>
                  <w:rFonts w:ascii="Times New Roman" w:eastAsia="Times New Roman" w:hAnsi="Times New Roman" w:cs="Times New Roman"/>
                  <w:sz w:val="24"/>
                  <w:szCs w:val="24"/>
                </w:rPr>
                <w:t>Amazone</w:t>
              </w:r>
              <w:proofErr w:type="spellEnd"/>
              <w:r>
                <w:rPr>
                  <w:rFonts w:ascii="Times New Roman" w:eastAsia="Times New Roman" w:hAnsi="Times New Roman" w:cs="Times New Roman"/>
                  <w:sz w:val="24"/>
                  <w:szCs w:val="24"/>
                </w:rPr>
                <w:t xml:space="preserve"> Translate</w:t>
              </w:r>
            </w:ins>
          </w:p>
        </w:tc>
      </w:tr>
      <w:tr w:rsidR="00D0659C" w14:paraId="255982B1" w14:textId="77777777" w:rsidTr="00D0659C">
        <w:trPr>
          <w:ins w:id="144" w:author="Mansi Patel" w:date="2022-04-01T09:45:00Z"/>
        </w:trPr>
        <w:tc>
          <w:tcPr>
            <w:tcW w:w="2337" w:type="dxa"/>
          </w:tcPr>
          <w:p w14:paraId="7BE3C02F" w14:textId="2F16372A" w:rsidR="00D0659C" w:rsidRDefault="00D0659C" w:rsidP="00CB19B6">
            <w:pPr>
              <w:rPr>
                <w:ins w:id="145" w:author="Mansi Patel" w:date="2022-04-01T09:45:00Z"/>
                <w:rFonts w:ascii="Times New Roman" w:eastAsia="Times New Roman" w:hAnsi="Times New Roman" w:cs="Times New Roman"/>
                <w:sz w:val="24"/>
                <w:szCs w:val="24"/>
              </w:rPr>
            </w:pPr>
            <w:ins w:id="146" w:author="Mansi Patel" w:date="2022-04-01T09:46:00Z">
              <w:r>
                <w:rPr>
                  <w:rFonts w:ascii="Times New Roman" w:eastAsia="Times New Roman" w:hAnsi="Times New Roman" w:cs="Times New Roman"/>
                  <w:sz w:val="24"/>
                  <w:szCs w:val="24"/>
                </w:rPr>
                <w:t>Number of languages</w:t>
              </w:r>
            </w:ins>
          </w:p>
        </w:tc>
        <w:tc>
          <w:tcPr>
            <w:tcW w:w="2337" w:type="dxa"/>
          </w:tcPr>
          <w:p w14:paraId="6B50C43B" w14:textId="333129B8" w:rsidR="00D0659C" w:rsidRDefault="00D0659C" w:rsidP="00CB19B6">
            <w:pPr>
              <w:rPr>
                <w:ins w:id="147" w:author="Mansi Patel" w:date="2022-04-01T09:45:00Z"/>
                <w:rFonts w:ascii="Times New Roman" w:eastAsia="Times New Roman" w:hAnsi="Times New Roman" w:cs="Times New Roman"/>
                <w:sz w:val="24"/>
                <w:szCs w:val="24"/>
              </w:rPr>
            </w:pPr>
            <w:ins w:id="148" w:author="Mansi Patel" w:date="2022-04-01T09:46:00Z">
              <w:r>
                <w:rPr>
                  <w:rFonts w:ascii="Times New Roman" w:eastAsia="Times New Roman" w:hAnsi="Times New Roman" w:cs="Times New Roman"/>
                  <w:sz w:val="24"/>
                  <w:szCs w:val="24"/>
                </w:rPr>
                <w:t>500+</w:t>
              </w:r>
            </w:ins>
            <w:r w:rsidR="008F7B30">
              <w:rPr>
                <w:rFonts w:ascii="Times New Roman" w:eastAsia="Times New Roman" w:hAnsi="Times New Roman" w:cs="Times New Roman"/>
                <w:sz w:val="24"/>
                <w:szCs w:val="24"/>
              </w:rPr>
              <w:t xml:space="preserve"> </w:t>
            </w:r>
          </w:p>
        </w:tc>
        <w:tc>
          <w:tcPr>
            <w:tcW w:w="2338" w:type="dxa"/>
          </w:tcPr>
          <w:p w14:paraId="148500B3" w14:textId="31146645" w:rsidR="00D0659C" w:rsidRDefault="00D0659C" w:rsidP="00CB19B6">
            <w:pPr>
              <w:rPr>
                <w:ins w:id="149" w:author="Mansi Patel" w:date="2022-04-01T09:45:00Z"/>
                <w:rFonts w:ascii="Times New Roman" w:eastAsia="Times New Roman" w:hAnsi="Times New Roman" w:cs="Times New Roman"/>
                <w:sz w:val="24"/>
                <w:szCs w:val="24"/>
              </w:rPr>
            </w:pPr>
            <w:ins w:id="150" w:author="Mansi Patel" w:date="2022-04-01T09:47:00Z">
              <w:r>
                <w:rPr>
                  <w:rFonts w:ascii="Times New Roman" w:eastAsia="Times New Roman" w:hAnsi="Times New Roman" w:cs="Times New Roman"/>
                  <w:sz w:val="24"/>
                  <w:szCs w:val="24"/>
                </w:rPr>
                <w:t>90</w:t>
              </w:r>
            </w:ins>
          </w:p>
        </w:tc>
        <w:tc>
          <w:tcPr>
            <w:tcW w:w="2338" w:type="dxa"/>
          </w:tcPr>
          <w:p w14:paraId="4D7890D8" w14:textId="147E8DEF" w:rsidR="00D0659C" w:rsidRDefault="00D0659C" w:rsidP="00CB19B6">
            <w:pPr>
              <w:rPr>
                <w:ins w:id="151" w:author="Mansi Patel" w:date="2022-04-01T09:45:00Z"/>
                <w:rFonts w:ascii="Times New Roman" w:eastAsia="Times New Roman" w:hAnsi="Times New Roman" w:cs="Times New Roman"/>
                <w:sz w:val="24"/>
                <w:szCs w:val="24"/>
              </w:rPr>
            </w:pPr>
            <w:ins w:id="152" w:author="Mansi Patel" w:date="2022-04-01T09:47:00Z">
              <w:r>
                <w:rPr>
                  <w:rFonts w:ascii="Times New Roman" w:eastAsia="Times New Roman" w:hAnsi="Times New Roman" w:cs="Times New Roman"/>
                  <w:sz w:val="24"/>
                  <w:szCs w:val="24"/>
                </w:rPr>
                <w:t>75</w:t>
              </w:r>
            </w:ins>
          </w:p>
        </w:tc>
      </w:tr>
      <w:tr w:rsidR="00D0659C" w14:paraId="0CA263F1" w14:textId="77777777" w:rsidTr="00D0659C">
        <w:trPr>
          <w:ins w:id="153" w:author="Mansi Patel" w:date="2022-04-01T09:45:00Z"/>
        </w:trPr>
        <w:tc>
          <w:tcPr>
            <w:tcW w:w="2337" w:type="dxa"/>
          </w:tcPr>
          <w:p w14:paraId="75F77A11" w14:textId="02A230F6" w:rsidR="00D0659C" w:rsidRDefault="00D0659C" w:rsidP="00CB19B6">
            <w:pPr>
              <w:rPr>
                <w:ins w:id="154" w:author="Mansi Patel" w:date="2022-04-01T09:45:00Z"/>
                <w:rFonts w:ascii="Times New Roman" w:eastAsia="Times New Roman" w:hAnsi="Times New Roman" w:cs="Times New Roman"/>
                <w:sz w:val="24"/>
                <w:szCs w:val="24"/>
              </w:rPr>
            </w:pPr>
            <w:ins w:id="155" w:author="Mansi Patel" w:date="2022-04-01T09:47:00Z">
              <w:r>
                <w:rPr>
                  <w:rFonts w:ascii="Times New Roman" w:eastAsia="Times New Roman" w:hAnsi="Times New Roman" w:cs="Times New Roman"/>
                  <w:sz w:val="24"/>
                  <w:szCs w:val="24"/>
                </w:rPr>
                <w:t>Customer centric</w:t>
              </w:r>
            </w:ins>
          </w:p>
        </w:tc>
        <w:tc>
          <w:tcPr>
            <w:tcW w:w="2337" w:type="dxa"/>
          </w:tcPr>
          <w:p w14:paraId="3212E01A" w14:textId="735F5248" w:rsidR="00D0659C" w:rsidRDefault="00D0659C" w:rsidP="00CB19B6">
            <w:pPr>
              <w:rPr>
                <w:ins w:id="156" w:author="Mansi Patel" w:date="2022-04-01T09:45:00Z"/>
                <w:rFonts w:ascii="Times New Roman" w:eastAsia="Times New Roman" w:hAnsi="Times New Roman" w:cs="Times New Roman"/>
                <w:sz w:val="24"/>
                <w:szCs w:val="24"/>
              </w:rPr>
            </w:pPr>
            <w:ins w:id="157" w:author="Mansi Patel" w:date="2022-04-01T09:47:00Z">
              <w:r>
                <w:rPr>
                  <w:rFonts w:ascii="Times New Roman" w:eastAsia="Times New Roman" w:hAnsi="Times New Roman" w:cs="Times New Roman"/>
                  <w:sz w:val="24"/>
                  <w:szCs w:val="24"/>
                </w:rPr>
                <w:t>No</w:t>
              </w:r>
            </w:ins>
          </w:p>
        </w:tc>
        <w:tc>
          <w:tcPr>
            <w:tcW w:w="2338" w:type="dxa"/>
          </w:tcPr>
          <w:p w14:paraId="192C1E17" w14:textId="200BCA10" w:rsidR="00D0659C" w:rsidRDefault="00D0659C" w:rsidP="00CB19B6">
            <w:pPr>
              <w:rPr>
                <w:ins w:id="158" w:author="Mansi Patel" w:date="2022-04-01T09:45:00Z"/>
                <w:rFonts w:ascii="Times New Roman" w:eastAsia="Times New Roman" w:hAnsi="Times New Roman" w:cs="Times New Roman"/>
                <w:sz w:val="24"/>
                <w:szCs w:val="24"/>
              </w:rPr>
            </w:pPr>
            <w:ins w:id="159" w:author="Mansi Patel" w:date="2022-04-01T09:47:00Z">
              <w:r>
                <w:rPr>
                  <w:rFonts w:ascii="Times New Roman" w:eastAsia="Times New Roman" w:hAnsi="Times New Roman" w:cs="Times New Roman"/>
                  <w:sz w:val="24"/>
                  <w:szCs w:val="24"/>
                </w:rPr>
                <w:t>Yes</w:t>
              </w:r>
            </w:ins>
          </w:p>
        </w:tc>
        <w:tc>
          <w:tcPr>
            <w:tcW w:w="2338" w:type="dxa"/>
          </w:tcPr>
          <w:p w14:paraId="4C8B0743" w14:textId="7FABCFB3" w:rsidR="00D0659C" w:rsidRDefault="00D0659C" w:rsidP="00CB19B6">
            <w:pPr>
              <w:rPr>
                <w:ins w:id="160" w:author="Mansi Patel" w:date="2022-04-01T09:45:00Z"/>
                <w:rFonts w:ascii="Times New Roman" w:eastAsia="Times New Roman" w:hAnsi="Times New Roman" w:cs="Times New Roman"/>
                <w:sz w:val="24"/>
                <w:szCs w:val="24"/>
              </w:rPr>
            </w:pPr>
            <w:ins w:id="161" w:author="Mansi Patel" w:date="2022-04-01T09:47:00Z">
              <w:r>
                <w:rPr>
                  <w:rFonts w:ascii="Times New Roman" w:eastAsia="Times New Roman" w:hAnsi="Times New Roman" w:cs="Times New Roman"/>
                  <w:sz w:val="24"/>
                  <w:szCs w:val="24"/>
                </w:rPr>
                <w:t>Yes</w:t>
              </w:r>
            </w:ins>
          </w:p>
        </w:tc>
      </w:tr>
      <w:tr w:rsidR="00D0659C" w14:paraId="2CBB76A0" w14:textId="77777777" w:rsidTr="00D0659C">
        <w:trPr>
          <w:ins w:id="162" w:author="Mansi Patel" w:date="2022-04-01T09:45:00Z"/>
        </w:trPr>
        <w:tc>
          <w:tcPr>
            <w:tcW w:w="2337" w:type="dxa"/>
          </w:tcPr>
          <w:p w14:paraId="4CE0DCC8" w14:textId="68FD1C87" w:rsidR="00D0659C" w:rsidRDefault="00D0659C" w:rsidP="00CB19B6">
            <w:pPr>
              <w:rPr>
                <w:ins w:id="163" w:author="Mansi Patel" w:date="2022-04-01T09:45:00Z"/>
                <w:rFonts w:ascii="Times New Roman" w:eastAsia="Times New Roman" w:hAnsi="Times New Roman" w:cs="Times New Roman"/>
                <w:sz w:val="24"/>
                <w:szCs w:val="24"/>
              </w:rPr>
            </w:pPr>
            <w:ins w:id="164" w:author="Mansi Patel" w:date="2022-04-01T09:47:00Z">
              <w:r>
                <w:rPr>
                  <w:rFonts w:ascii="Times New Roman" w:eastAsia="Times New Roman" w:hAnsi="Times New Roman" w:cs="Times New Roman"/>
                  <w:sz w:val="24"/>
                  <w:szCs w:val="24"/>
                </w:rPr>
                <w:t>Type of M</w:t>
              </w:r>
            </w:ins>
            <w:ins w:id="165" w:author="Mansi Patel" w:date="2022-04-01T09:48:00Z">
              <w:r>
                <w:rPr>
                  <w:rFonts w:ascii="Times New Roman" w:eastAsia="Times New Roman" w:hAnsi="Times New Roman" w:cs="Times New Roman"/>
                  <w:sz w:val="24"/>
                  <w:szCs w:val="24"/>
                </w:rPr>
                <w:t>Ts used</w:t>
              </w:r>
            </w:ins>
          </w:p>
        </w:tc>
        <w:tc>
          <w:tcPr>
            <w:tcW w:w="2337" w:type="dxa"/>
          </w:tcPr>
          <w:p w14:paraId="6982C264" w14:textId="6BCFF83B" w:rsidR="00D0659C" w:rsidRDefault="00D0659C" w:rsidP="00CB19B6">
            <w:pPr>
              <w:rPr>
                <w:ins w:id="166" w:author="Mansi Patel" w:date="2022-04-01T09:45:00Z"/>
                <w:rFonts w:ascii="Times New Roman" w:eastAsia="Times New Roman" w:hAnsi="Times New Roman" w:cs="Times New Roman"/>
                <w:sz w:val="24"/>
                <w:szCs w:val="24"/>
              </w:rPr>
            </w:pPr>
            <w:ins w:id="167" w:author="Mansi Patel" w:date="2022-04-01T09:48:00Z">
              <w:r>
                <w:rPr>
                  <w:rFonts w:ascii="Times New Roman" w:eastAsia="Times New Roman" w:hAnsi="Times New Roman" w:cs="Times New Roman"/>
                  <w:sz w:val="24"/>
                  <w:szCs w:val="24"/>
                </w:rPr>
                <w:t>RBMT, SMT, NMT</w:t>
              </w:r>
            </w:ins>
          </w:p>
        </w:tc>
        <w:tc>
          <w:tcPr>
            <w:tcW w:w="2338" w:type="dxa"/>
          </w:tcPr>
          <w:p w14:paraId="58685915" w14:textId="7873582E" w:rsidR="00D0659C" w:rsidRDefault="00D0659C" w:rsidP="00CB19B6">
            <w:pPr>
              <w:rPr>
                <w:ins w:id="168" w:author="Mansi Patel" w:date="2022-04-01T09:45:00Z"/>
                <w:rFonts w:ascii="Times New Roman" w:eastAsia="Times New Roman" w:hAnsi="Times New Roman" w:cs="Times New Roman"/>
                <w:sz w:val="24"/>
                <w:szCs w:val="24"/>
              </w:rPr>
            </w:pPr>
            <w:ins w:id="169" w:author="Mansi Patel" w:date="2022-04-01T09:48:00Z">
              <w:r>
                <w:rPr>
                  <w:rFonts w:ascii="Times New Roman" w:eastAsia="Times New Roman" w:hAnsi="Times New Roman" w:cs="Times New Roman"/>
                  <w:sz w:val="24"/>
                  <w:szCs w:val="24"/>
                </w:rPr>
                <w:t>NMT</w:t>
              </w:r>
            </w:ins>
          </w:p>
        </w:tc>
        <w:tc>
          <w:tcPr>
            <w:tcW w:w="2338" w:type="dxa"/>
          </w:tcPr>
          <w:p w14:paraId="362E63E7" w14:textId="43F140DA" w:rsidR="00D0659C" w:rsidRDefault="00D0659C" w:rsidP="00CB19B6">
            <w:pPr>
              <w:rPr>
                <w:ins w:id="170" w:author="Mansi Patel" w:date="2022-04-01T09:45:00Z"/>
                <w:rFonts w:ascii="Times New Roman" w:eastAsia="Times New Roman" w:hAnsi="Times New Roman" w:cs="Times New Roman"/>
                <w:sz w:val="24"/>
                <w:szCs w:val="24"/>
              </w:rPr>
            </w:pPr>
            <w:ins w:id="171" w:author="Mansi Patel" w:date="2022-04-01T09:48:00Z">
              <w:r>
                <w:rPr>
                  <w:rFonts w:ascii="Times New Roman" w:eastAsia="Times New Roman" w:hAnsi="Times New Roman" w:cs="Times New Roman"/>
                  <w:sz w:val="24"/>
                  <w:szCs w:val="24"/>
                </w:rPr>
                <w:t>NMT</w:t>
              </w:r>
            </w:ins>
          </w:p>
        </w:tc>
      </w:tr>
      <w:tr w:rsidR="00D0659C" w14:paraId="2ED6D7EE" w14:textId="77777777" w:rsidTr="00D0659C">
        <w:trPr>
          <w:ins w:id="172" w:author="Mansi Patel" w:date="2022-04-01T09:48:00Z"/>
        </w:trPr>
        <w:tc>
          <w:tcPr>
            <w:tcW w:w="2337" w:type="dxa"/>
          </w:tcPr>
          <w:p w14:paraId="42FDB959" w14:textId="26A3F6A5" w:rsidR="00D0659C" w:rsidRDefault="00D0659C" w:rsidP="00CB19B6">
            <w:pPr>
              <w:rPr>
                <w:ins w:id="173" w:author="Mansi Patel" w:date="2022-04-01T09:48:00Z"/>
                <w:rFonts w:ascii="Times New Roman" w:eastAsia="Times New Roman" w:hAnsi="Times New Roman" w:cs="Times New Roman"/>
                <w:sz w:val="24"/>
                <w:szCs w:val="24"/>
              </w:rPr>
            </w:pPr>
            <w:ins w:id="174" w:author="Mansi Patel" w:date="2022-04-01T09:48:00Z">
              <w:r>
                <w:rPr>
                  <w:rFonts w:ascii="Times New Roman" w:eastAsia="Times New Roman" w:hAnsi="Times New Roman" w:cs="Times New Roman"/>
                  <w:sz w:val="24"/>
                  <w:szCs w:val="24"/>
                </w:rPr>
                <w:t>Security</w:t>
              </w:r>
            </w:ins>
          </w:p>
        </w:tc>
        <w:tc>
          <w:tcPr>
            <w:tcW w:w="2337" w:type="dxa"/>
          </w:tcPr>
          <w:p w14:paraId="1ABC71E9" w14:textId="0EB145E1" w:rsidR="00D0659C" w:rsidRDefault="00D0659C" w:rsidP="00CB19B6">
            <w:pPr>
              <w:rPr>
                <w:ins w:id="175" w:author="Mansi Patel" w:date="2022-04-01T09:48:00Z"/>
                <w:rFonts w:ascii="Times New Roman" w:eastAsia="Times New Roman" w:hAnsi="Times New Roman" w:cs="Times New Roman"/>
                <w:sz w:val="24"/>
                <w:szCs w:val="24"/>
              </w:rPr>
            </w:pPr>
            <w:ins w:id="176" w:author="Mansi Patel" w:date="2022-04-01T09:48:00Z">
              <w:r>
                <w:rPr>
                  <w:rFonts w:ascii="Times New Roman" w:eastAsia="Times New Roman" w:hAnsi="Times New Roman" w:cs="Times New Roman"/>
                  <w:sz w:val="24"/>
                  <w:szCs w:val="24"/>
                </w:rPr>
                <w:t>Yes</w:t>
              </w:r>
            </w:ins>
          </w:p>
        </w:tc>
        <w:tc>
          <w:tcPr>
            <w:tcW w:w="2338" w:type="dxa"/>
          </w:tcPr>
          <w:p w14:paraId="4A6AC4AC" w14:textId="7245943C" w:rsidR="00D0659C" w:rsidRDefault="00D0659C" w:rsidP="00CB19B6">
            <w:pPr>
              <w:rPr>
                <w:ins w:id="177" w:author="Mansi Patel" w:date="2022-04-01T09:48:00Z"/>
                <w:rFonts w:ascii="Times New Roman" w:eastAsia="Times New Roman" w:hAnsi="Times New Roman" w:cs="Times New Roman"/>
                <w:sz w:val="24"/>
                <w:szCs w:val="24"/>
              </w:rPr>
            </w:pPr>
            <w:ins w:id="178" w:author="Mansi Patel" w:date="2022-04-01T09:48:00Z">
              <w:r>
                <w:rPr>
                  <w:rFonts w:ascii="Times New Roman" w:eastAsia="Times New Roman" w:hAnsi="Times New Roman" w:cs="Times New Roman"/>
                  <w:sz w:val="24"/>
                  <w:szCs w:val="24"/>
                </w:rPr>
                <w:t>Yes</w:t>
              </w:r>
            </w:ins>
          </w:p>
        </w:tc>
        <w:tc>
          <w:tcPr>
            <w:tcW w:w="2338" w:type="dxa"/>
          </w:tcPr>
          <w:p w14:paraId="7D07C9D4" w14:textId="77838BA1" w:rsidR="00D0659C" w:rsidRDefault="00D0659C" w:rsidP="00CB19B6">
            <w:pPr>
              <w:rPr>
                <w:ins w:id="179" w:author="Mansi Patel" w:date="2022-04-01T09:48:00Z"/>
                <w:rFonts w:ascii="Times New Roman" w:eastAsia="Times New Roman" w:hAnsi="Times New Roman" w:cs="Times New Roman"/>
                <w:sz w:val="24"/>
                <w:szCs w:val="24"/>
              </w:rPr>
            </w:pPr>
            <w:ins w:id="180" w:author="Mansi Patel" w:date="2022-04-01T09:48:00Z">
              <w:r>
                <w:rPr>
                  <w:rFonts w:ascii="Times New Roman" w:eastAsia="Times New Roman" w:hAnsi="Times New Roman" w:cs="Times New Roman"/>
                  <w:sz w:val="24"/>
                  <w:szCs w:val="24"/>
                </w:rPr>
                <w:t>Yes</w:t>
              </w:r>
            </w:ins>
          </w:p>
        </w:tc>
      </w:tr>
      <w:tr w:rsidR="00D0659C" w14:paraId="118E3F1A" w14:textId="77777777" w:rsidTr="00D0659C">
        <w:trPr>
          <w:ins w:id="181" w:author="Mansi Patel" w:date="2022-04-01T09:48:00Z"/>
        </w:trPr>
        <w:tc>
          <w:tcPr>
            <w:tcW w:w="2337" w:type="dxa"/>
          </w:tcPr>
          <w:p w14:paraId="46240241" w14:textId="692D8967" w:rsidR="00D0659C" w:rsidRDefault="00D0659C" w:rsidP="00CB19B6">
            <w:pPr>
              <w:rPr>
                <w:ins w:id="182" w:author="Mansi Patel" w:date="2022-04-01T09:48:00Z"/>
                <w:rFonts w:ascii="Times New Roman" w:eastAsia="Times New Roman" w:hAnsi="Times New Roman" w:cs="Times New Roman"/>
                <w:sz w:val="24"/>
                <w:szCs w:val="24"/>
              </w:rPr>
            </w:pPr>
            <w:ins w:id="183" w:author="Mansi Patel" w:date="2022-04-01T09:48:00Z">
              <w:r>
                <w:rPr>
                  <w:rFonts w:ascii="Times New Roman" w:eastAsia="Times New Roman" w:hAnsi="Times New Roman" w:cs="Times New Roman"/>
                  <w:sz w:val="24"/>
                  <w:szCs w:val="24"/>
                </w:rPr>
                <w:t xml:space="preserve">Cost efficient </w:t>
              </w:r>
            </w:ins>
          </w:p>
        </w:tc>
        <w:tc>
          <w:tcPr>
            <w:tcW w:w="2337" w:type="dxa"/>
          </w:tcPr>
          <w:p w14:paraId="6E776323" w14:textId="77991E9F" w:rsidR="00D0659C" w:rsidRDefault="00D0659C" w:rsidP="00CB19B6">
            <w:pPr>
              <w:rPr>
                <w:ins w:id="184" w:author="Mansi Patel" w:date="2022-04-01T09:48:00Z"/>
                <w:rFonts w:ascii="Times New Roman" w:eastAsia="Times New Roman" w:hAnsi="Times New Roman" w:cs="Times New Roman"/>
                <w:sz w:val="24"/>
                <w:szCs w:val="24"/>
              </w:rPr>
            </w:pPr>
            <w:ins w:id="185" w:author="Mansi Patel" w:date="2022-04-01T09:49:00Z">
              <w:r>
                <w:rPr>
                  <w:rFonts w:ascii="Times New Roman" w:eastAsia="Times New Roman" w:hAnsi="Times New Roman" w:cs="Times New Roman"/>
                  <w:sz w:val="24"/>
                  <w:szCs w:val="24"/>
                </w:rPr>
                <w:t>Yes</w:t>
              </w:r>
            </w:ins>
          </w:p>
        </w:tc>
        <w:tc>
          <w:tcPr>
            <w:tcW w:w="2338" w:type="dxa"/>
          </w:tcPr>
          <w:p w14:paraId="7523194B" w14:textId="496499E2" w:rsidR="00D0659C" w:rsidRDefault="00D0659C" w:rsidP="00CB19B6">
            <w:pPr>
              <w:rPr>
                <w:ins w:id="186" w:author="Mansi Patel" w:date="2022-04-01T09:48:00Z"/>
                <w:rFonts w:ascii="Times New Roman" w:eastAsia="Times New Roman" w:hAnsi="Times New Roman" w:cs="Times New Roman"/>
                <w:sz w:val="24"/>
                <w:szCs w:val="24"/>
              </w:rPr>
            </w:pPr>
            <w:ins w:id="187" w:author="Mansi Patel" w:date="2022-04-01T09:49:00Z">
              <w:r>
                <w:rPr>
                  <w:rFonts w:ascii="Times New Roman" w:eastAsia="Times New Roman" w:hAnsi="Times New Roman" w:cs="Times New Roman"/>
                  <w:sz w:val="24"/>
                  <w:szCs w:val="24"/>
                </w:rPr>
                <w:t>Yes</w:t>
              </w:r>
            </w:ins>
          </w:p>
        </w:tc>
        <w:tc>
          <w:tcPr>
            <w:tcW w:w="2338" w:type="dxa"/>
          </w:tcPr>
          <w:p w14:paraId="5E8E3B85" w14:textId="78D3EDBC" w:rsidR="00D0659C" w:rsidRDefault="00D0659C" w:rsidP="00CB19B6">
            <w:pPr>
              <w:rPr>
                <w:ins w:id="188" w:author="Mansi Patel" w:date="2022-04-01T09:48:00Z"/>
                <w:rFonts w:ascii="Times New Roman" w:eastAsia="Times New Roman" w:hAnsi="Times New Roman" w:cs="Times New Roman"/>
                <w:sz w:val="24"/>
                <w:szCs w:val="24"/>
              </w:rPr>
            </w:pPr>
            <w:ins w:id="189" w:author="Mansi Patel" w:date="2022-04-01T09:49:00Z">
              <w:r>
                <w:rPr>
                  <w:rFonts w:ascii="Times New Roman" w:eastAsia="Times New Roman" w:hAnsi="Times New Roman" w:cs="Times New Roman"/>
                  <w:sz w:val="24"/>
                  <w:szCs w:val="24"/>
                </w:rPr>
                <w:t>No</w:t>
              </w:r>
            </w:ins>
          </w:p>
        </w:tc>
      </w:tr>
    </w:tbl>
    <w:p w14:paraId="33D5B7F6" w14:textId="77777777" w:rsidR="00D0659C" w:rsidRPr="00CB19B6" w:rsidRDefault="00D0659C" w:rsidP="00CB19B6">
      <w:pPr>
        <w:spacing w:line="240" w:lineRule="auto"/>
        <w:rPr>
          <w:rFonts w:ascii="Times New Roman" w:eastAsia="Times New Roman" w:hAnsi="Times New Roman" w:cs="Times New Roman"/>
          <w:sz w:val="24"/>
          <w:szCs w:val="24"/>
        </w:rPr>
      </w:pPr>
    </w:p>
    <w:p w14:paraId="2E5058CA" w14:textId="2FFC7683" w:rsidR="0084645D" w:rsidRPr="00CB19B6" w:rsidRDefault="000E28E9" w:rsidP="00CB19B6">
      <w:pPr>
        <w:spacing w:line="240" w:lineRule="auto"/>
        <w:rPr>
          <w:rFonts w:ascii="Times New Roman" w:eastAsia="Times New Roman" w:hAnsi="Times New Roman" w:cs="Times New Roman"/>
          <w:b/>
          <w:bCs/>
          <w:sz w:val="28"/>
          <w:szCs w:val="28"/>
        </w:rPr>
      </w:pPr>
      <w:r w:rsidRPr="00CB19B6">
        <w:rPr>
          <w:rFonts w:ascii="Times New Roman" w:eastAsia="Times New Roman" w:hAnsi="Times New Roman" w:cs="Times New Roman"/>
          <w:b/>
          <w:bCs/>
          <w:sz w:val="28"/>
          <w:szCs w:val="28"/>
        </w:rPr>
        <w:t>Conclusion</w:t>
      </w:r>
    </w:p>
    <w:p w14:paraId="3480FF2B" w14:textId="2294C73A" w:rsidR="00D0659C" w:rsidRDefault="000E28E9" w:rsidP="00CB19B6">
      <w:pPr>
        <w:rPr>
          <w:ins w:id="190" w:author="Mansi Patel" w:date="2022-04-01T09:56:00Z"/>
          <w:rFonts w:ascii="Times New Roman" w:eastAsia="Times New Roman" w:hAnsi="Times New Roman" w:cs="Times New Roman"/>
          <w:sz w:val="24"/>
          <w:szCs w:val="24"/>
        </w:rPr>
      </w:pPr>
      <w:r w:rsidRPr="00CB19B6">
        <w:rPr>
          <w:rFonts w:ascii="Times New Roman" w:eastAsia="Times New Roman" w:hAnsi="Times New Roman" w:cs="Times New Roman"/>
          <w:sz w:val="24"/>
          <w:szCs w:val="24"/>
        </w:rPr>
        <w:t xml:space="preserve">All the </w:t>
      </w:r>
      <w:r w:rsidR="001949B5" w:rsidRPr="00CB19B6">
        <w:rPr>
          <w:rFonts w:ascii="Times New Roman" w:eastAsia="Times New Roman" w:hAnsi="Times New Roman" w:cs="Times New Roman"/>
          <w:sz w:val="24"/>
          <w:szCs w:val="24"/>
        </w:rPr>
        <w:t xml:space="preserve">companies almost provide pretty accurate and </w:t>
      </w:r>
      <w:r w:rsidR="00A11A36" w:rsidRPr="00CB19B6">
        <w:rPr>
          <w:rFonts w:ascii="Times New Roman" w:eastAsia="Times New Roman" w:hAnsi="Times New Roman" w:cs="Times New Roman"/>
          <w:sz w:val="24"/>
          <w:szCs w:val="24"/>
        </w:rPr>
        <w:t>high-quality</w:t>
      </w:r>
      <w:r w:rsidR="001949B5" w:rsidRPr="00CB19B6">
        <w:rPr>
          <w:rFonts w:ascii="Times New Roman" w:eastAsia="Times New Roman" w:hAnsi="Times New Roman" w:cs="Times New Roman"/>
          <w:sz w:val="24"/>
          <w:szCs w:val="24"/>
        </w:rPr>
        <w:t xml:space="preserve"> translations.</w:t>
      </w:r>
      <w:ins w:id="191" w:author="Mansi Patel" w:date="2022-04-01T09:55:00Z">
        <w:r w:rsidR="00D0659C">
          <w:rPr>
            <w:rFonts w:ascii="Times New Roman" w:eastAsia="Times New Roman" w:hAnsi="Times New Roman" w:cs="Times New Roman"/>
            <w:sz w:val="24"/>
            <w:szCs w:val="24"/>
          </w:rPr>
          <w:t xml:space="preserve"> Please refer to the table1 in technical details section of this report</w:t>
        </w:r>
      </w:ins>
      <w:r w:rsidR="001949B5" w:rsidRPr="00CB19B6">
        <w:rPr>
          <w:rFonts w:ascii="Times New Roman" w:eastAsia="Times New Roman" w:hAnsi="Times New Roman" w:cs="Times New Roman"/>
          <w:sz w:val="24"/>
          <w:szCs w:val="24"/>
        </w:rPr>
        <w:t xml:space="preserve"> </w:t>
      </w:r>
      <w:ins w:id="192" w:author="Mansi Patel" w:date="2022-04-01T09:56:00Z">
        <w:r w:rsidR="00D0659C">
          <w:rPr>
            <w:rFonts w:ascii="Times New Roman" w:eastAsia="Times New Roman" w:hAnsi="Times New Roman" w:cs="Times New Roman"/>
            <w:sz w:val="24"/>
            <w:szCs w:val="24"/>
          </w:rPr>
          <w:t>to get idea about how company services differ from each other.</w:t>
        </w:r>
      </w:ins>
    </w:p>
    <w:p w14:paraId="3676061E" w14:textId="622B5C4E" w:rsidR="00D0659C" w:rsidRDefault="00A11A36" w:rsidP="00CB19B6">
      <w:pPr>
        <w:rPr>
          <w:ins w:id="193" w:author="Mansi Patel" w:date="2022-04-01T09:53:00Z"/>
          <w:rFonts w:ascii="Times New Roman" w:hAnsi="Times New Roman" w:cs="Times New Roman"/>
          <w:sz w:val="24"/>
          <w:szCs w:val="24"/>
        </w:rPr>
      </w:pPr>
      <w:r w:rsidRPr="00CB19B6">
        <w:rPr>
          <w:rFonts w:ascii="Times New Roman" w:eastAsia="Times New Roman" w:hAnsi="Times New Roman" w:cs="Times New Roman"/>
          <w:sz w:val="24"/>
          <w:szCs w:val="24"/>
        </w:rPr>
        <w:t>Memsource provides</w:t>
      </w:r>
      <w:r w:rsidR="00D4502E" w:rsidRPr="00CB19B6">
        <w:rPr>
          <w:rFonts w:ascii="Times New Roman" w:eastAsia="Times New Roman" w:hAnsi="Times New Roman" w:cs="Times New Roman"/>
          <w:sz w:val="24"/>
          <w:szCs w:val="24"/>
        </w:rPr>
        <w:t xml:space="preserve"> translation </w:t>
      </w:r>
      <w:r w:rsidR="00D0659C" w:rsidRPr="00CB19B6">
        <w:rPr>
          <w:rFonts w:ascii="Times New Roman" w:eastAsia="Times New Roman" w:hAnsi="Times New Roman" w:cs="Times New Roman"/>
          <w:sz w:val="24"/>
          <w:szCs w:val="24"/>
        </w:rPr>
        <w:t>services,</w:t>
      </w:r>
      <w:r w:rsidR="00D4502E" w:rsidRPr="00CB19B6">
        <w:rPr>
          <w:rFonts w:ascii="Times New Roman" w:eastAsia="Times New Roman" w:hAnsi="Times New Roman" w:cs="Times New Roman"/>
          <w:sz w:val="24"/>
          <w:szCs w:val="24"/>
        </w:rPr>
        <w:t xml:space="preserve"> but it doesn’t </w:t>
      </w:r>
      <w:r w:rsidR="00AE3F1A" w:rsidRPr="00CB19B6">
        <w:rPr>
          <w:rFonts w:ascii="Times New Roman" w:eastAsia="Times New Roman" w:hAnsi="Times New Roman" w:cs="Times New Roman"/>
          <w:sz w:val="24"/>
          <w:szCs w:val="24"/>
        </w:rPr>
        <w:t xml:space="preserve">have </w:t>
      </w:r>
      <w:r w:rsidR="00D4502E" w:rsidRPr="00CB19B6">
        <w:rPr>
          <w:rFonts w:ascii="Times New Roman" w:eastAsia="Times New Roman" w:hAnsi="Times New Roman" w:cs="Times New Roman"/>
          <w:sz w:val="24"/>
          <w:szCs w:val="24"/>
        </w:rPr>
        <w:t>any of its own translation system. It basically analysis the content that it is to be translated and then uses other company’s translation tool accordingly</w:t>
      </w:r>
      <w:r w:rsidR="00CB19B6" w:rsidRPr="00CB19B6">
        <w:rPr>
          <w:rFonts w:ascii="Times New Roman" w:eastAsia="Times New Roman" w:hAnsi="Times New Roman" w:cs="Times New Roman"/>
          <w:sz w:val="24"/>
          <w:szCs w:val="24"/>
        </w:rPr>
        <w:t xml:space="preserve">. </w:t>
      </w:r>
      <w:r w:rsidR="00CB19B6" w:rsidRPr="00CB19B6">
        <w:rPr>
          <w:rFonts w:ascii="Times New Roman" w:hAnsi="Times New Roman" w:cs="Times New Roman"/>
          <w:sz w:val="24"/>
          <w:szCs w:val="24"/>
        </w:rPr>
        <w:t xml:space="preserve">Moreover, </w:t>
      </w:r>
      <w:ins w:id="194" w:author="Mansi Patel" w:date="2022-04-01T09:52:00Z">
        <w:r w:rsidR="00D0659C">
          <w:rPr>
            <w:rFonts w:ascii="Times New Roman" w:hAnsi="Times New Roman" w:cs="Times New Roman"/>
            <w:sz w:val="24"/>
            <w:szCs w:val="24"/>
          </w:rPr>
          <w:t xml:space="preserve">it </w:t>
        </w:r>
      </w:ins>
      <w:del w:id="195" w:author="Mansi Patel" w:date="2022-04-01T09:52:00Z">
        <w:r w:rsidR="00CB19B6" w:rsidRPr="00CB19B6" w:rsidDel="00D0659C">
          <w:rPr>
            <w:rFonts w:ascii="Times New Roman" w:hAnsi="Times New Roman" w:cs="Times New Roman"/>
            <w:sz w:val="24"/>
            <w:szCs w:val="24"/>
          </w:rPr>
          <w:delText>I</w:delText>
        </w:r>
      </w:del>
      <w:r w:rsidR="00CB19B6" w:rsidRPr="00CB19B6">
        <w:rPr>
          <w:rFonts w:ascii="Times New Roman" w:hAnsi="Times New Roman" w:cs="Times New Roman"/>
          <w:sz w:val="24"/>
          <w:szCs w:val="24"/>
        </w:rPr>
        <w:t xml:space="preserve"> </w:t>
      </w:r>
      <w:del w:id="196" w:author="Mansi Patel" w:date="2022-04-01T09:52:00Z">
        <w:r w:rsidR="00CB19B6" w:rsidRPr="00CB19B6" w:rsidDel="00D0659C">
          <w:rPr>
            <w:rFonts w:ascii="Times New Roman" w:hAnsi="Times New Roman" w:cs="Times New Roman"/>
            <w:sz w:val="24"/>
            <w:szCs w:val="24"/>
          </w:rPr>
          <w:delText>offers</w:delText>
        </w:r>
      </w:del>
      <w:ins w:id="197" w:author="Mansi Patel" w:date="2022-04-01T09:52:00Z">
        <w:r w:rsidR="00D0659C" w:rsidRPr="00CB19B6">
          <w:rPr>
            <w:rFonts w:ascii="Times New Roman" w:hAnsi="Times New Roman" w:cs="Times New Roman"/>
            <w:sz w:val="24"/>
            <w:szCs w:val="24"/>
          </w:rPr>
          <w:t>offer</w:t>
        </w:r>
      </w:ins>
      <w:r w:rsidR="00CB19B6" w:rsidRPr="00CB19B6">
        <w:rPr>
          <w:rFonts w:ascii="Times New Roman" w:hAnsi="Times New Roman" w:cs="Times New Roman"/>
          <w:sz w:val="24"/>
          <w:szCs w:val="24"/>
        </w:rPr>
        <w:t xml:space="preserve"> to provide customized translation engine for every unique document. So, using Memsource will be like collaborating with one company but getting services of multiple companies.</w:t>
      </w:r>
    </w:p>
    <w:p w14:paraId="620F18CC" w14:textId="77777777" w:rsidR="00D0659C" w:rsidRDefault="00CB19B6" w:rsidP="00CB19B6">
      <w:pPr>
        <w:rPr>
          <w:ins w:id="198" w:author="Mansi Patel" w:date="2022-04-01T09:54:00Z"/>
          <w:rFonts w:ascii="Times New Roman" w:hAnsi="Times New Roman" w:cs="Times New Roman"/>
          <w:sz w:val="24"/>
          <w:szCs w:val="24"/>
        </w:rPr>
      </w:pPr>
      <w:del w:id="199" w:author="Mansi Patel" w:date="2022-04-01T09:53:00Z">
        <w:r w:rsidRPr="00CB19B6" w:rsidDel="00D0659C">
          <w:rPr>
            <w:rFonts w:ascii="Times New Roman" w:hAnsi="Times New Roman" w:cs="Times New Roman"/>
            <w:sz w:val="24"/>
            <w:szCs w:val="24"/>
          </w:rPr>
          <w:delText xml:space="preserve"> </w:delText>
        </w:r>
      </w:del>
      <w:proofErr w:type="spellStart"/>
      <w:r w:rsidRPr="00CB19B6">
        <w:rPr>
          <w:rFonts w:ascii="Times New Roman" w:hAnsi="Times New Roman" w:cs="Times New Roman"/>
          <w:sz w:val="24"/>
          <w:szCs w:val="24"/>
        </w:rPr>
        <w:t>Unbabel’s</w:t>
      </w:r>
      <w:proofErr w:type="spellEnd"/>
      <w:r w:rsidRPr="00CB19B6">
        <w:rPr>
          <w:rFonts w:ascii="Times New Roman" w:hAnsi="Times New Roman" w:cs="Times New Roman"/>
          <w:sz w:val="24"/>
          <w:szCs w:val="24"/>
        </w:rPr>
        <w:t xml:space="preserve"> customer centric approach and mixing AI translation and human translation to yield perfectly translated papers was very explicit, Using </w:t>
      </w:r>
      <w:proofErr w:type="spellStart"/>
      <w:r w:rsidRPr="00CB19B6">
        <w:rPr>
          <w:rFonts w:ascii="Times New Roman" w:hAnsi="Times New Roman" w:cs="Times New Roman"/>
          <w:sz w:val="24"/>
          <w:szCs w:val="24"/>
        </w:rPr>
        <w:t>Unbabel’s</w:t>
      </w:r>
      <w:proofErr w:type="spellEnd"/>
      <w:r w:rsidRPr="00CB19B6">
        <w:rPr>
          <w:rFonts w:ascii="Times New Roman" w:hAnsi="Times New Roman" w:cs="Times New Roman"/>
          <w:sz w:val="24"/>
          <w:szCs w:val="24"/>
        </w:rPr>
        <w:t xml:space="preserve"> services will help DBI’s client to </w:t>
      </w:r>
      <w:r w:rsidRPr="00CB19B6">
        <w:rPr>
          <w:rFonts w:ascii="Times New Roman" w:hAnsi="Times New Roman" w:cs="Times New Roman"/>
          <w:sz w:val="24"/>
          <w:szCs w:val="24"/>
        </w:rPr>
        <w:lastRenderedPageBreak/>
        <w:t xml:space="preserve">interact with website customer service in real time and clear their doubts about the company services in their preferred languages. </w:t>
      </w:r>
    </w:p>
    <w:p w14:paraId="4901F16C" w14:textId="68D582FD" w:rsidR="0084645D" w:rsidRPr="008F7B30" w:rsidRDefault="00CB19B6" w:rsidP="00CB19B6">
      <w:pPr>
        <w:rPr>
          <w:rFonts w:ascii="Times New Roman" w:hAnsi="Times New Roman" w:cs="Times New Roman"/>
          <w:sz w:val="24"/>
          <w:szCs w:val="24"/>
        </w:rPr>
      </w:pPr>
      <w:r w:rsidRPr="00CB19B6">
        <w:rPr>
          <w:rFonts w:ascii="Times New Roman" w:hAnsi="Times New Roman" w:cs="Times New Roman"/>
          <w:sz w:val="24"/>
          <w:szCs w:val="24"/>
        </w:rPr>
        <w:t>Amazon translate provides both client and user centric services. It has better machine learning tools and large datasets [9] so it’s neural machine services automatically gets better as it has bunch of examples to learn translation from. Moreover, Amazon can translate pre-written documents and website easily because of its API system.</w:t>
      </w:r>
    </w:p>
    <w:p w14:paraId="6A979CF7" w14:textId="1EF3AEC1" w:rsidR="00493D00" w:rsidRPr="00CB19B6" w:rsidRDefault="00C54731" w:rsidP="00CB19B6">
      <w:pPr>
        <w:rPr>
          <w:rFonts w:ascii="Times New Roman" w:eastAsia="Times New Roman" w:hAnsi="Times New Roman" w:cs="Times New Roman"/>
          <w:b/>
          <w:bCs/>
          <w:sz w:val="28"/>
          <w:szCs w:val="28"/>
        </w:rPr>
      </w:pPr>
      <w:r w:rsidRPr="00CB19B6">
        <w:rPr>
          <w:rFonts w:ascii="Times New Roman" w:eastAsia="Times New Roman" w:hAnsi="Times New Roman" w:cs="Times New Roman"/>
          <w:b/>
          <w:bCs/>
          <w:sz w:val="28"/>
          <w:szCs w:val="28"/>
        </w:rPr>
        <w:t>Recommendation</w:t>
      </w:r>
    </w:p>
    <w:p w14:paraId="556D9CAD" w14:textId="77777777" w:rsidR="00C54731" w:rsidRPr="00CB19B6" w:rsidRDefault="00C54731" w:rsidP="00CB19B6">
      <w:pPr>
        <w:rPr>
          <w:rFonts w:ascii="Times New Roman" w:eastAsia="Times New Roman" w:hAnsi="Times New Roman" w:cs="Times New Roman"/>
          <w:sz w:val="24"/>
          <w:szCs w:val="24"/>
        </w:rPr>
      </w:pPr>
      <w:r w:rsidRPr="00CB19B6">
        <w:rPr>
          <w:rFonts w:ascii="Times New Roman" w:eastAsia="Times New Roman" w:hAnsi="Times New Roman" w:cs="Times New Roman"/>
          <w:sz w:val="24"/>
          <w:szCs w:val="24"/>
        </w:rPr>
        <w:t xml:space="preserve">I would suggest collaborating with Memsource because it covers all criteria we required. </w:t>
      </w:r>
    </w:p>
    <w:p w14:paraId="692076BB" w14:textId="77777777" w:rsidR="00257A54" w:rsidRPr="00CB19B6" w:rsidRDefault="00257A54" w:rsidP="00CB19B6">
      <w:pPr>
        <w:pStyle w:val="ListParagraph"/>
        <w:numPr>
          <w:ilvl w:val="0"/>
          <w:numId w:val="5"/>
        </w:numPr>
        <w:rPr>
          <w:rFonts w:ascii="Times New Roman" w:eastAsia="Times New Roman" w:hAnsi="Times New Roman" w:cs="Times New Roman"/>
          <w:sz w:val="24"/>
          <w:szCs w:val="24"/>
        </w:rPr>
      </w:pPr>
      <w:r w:rsidRPr="00CB19B6">
        <w:rPr>
          <w:rFonts w:ascii="Times New Roman" w:eastAsia="Times New Roman" w:hAnsi="Times New Roman" w:cs="Times New Roman"/>
          <w:sz w:val="24"/>
          <w:szCs w:val="24"/>
        </w:rPr>
        <w:t>Unlike others it does not use one specify type of machine translation method. Rather it customizes its machine translation engine according to documents requirements. Therefore, its probability of inefficient translation is very unlikely to happen</w:t>
      </w:r>
      <w:r w:rsidR="00E35F30" w:rsidRPr="00CB19B6">
        <w:rPr>
          <w:rFonts w:ascii="Times New Roman" w:eastAsia="Times New Roman" w:hAnsi="Times New Roman" w:cs="Times New Roman"/>
          <w:sz w:val="24"/>
          <w:szCs w:val="24"/>
        </w:rPr>
        <w:t xml:space="preserve"> [2]</w:t>
      </w:r>
      <w:r w:rsidRPr="00CB19B6">
        <w:rPr>
          <w:rFonts w:ascii="Times New Roman" w:eastAsia="Times New Roman" w:hAnsi="Times New Roman" w:cs="Times New Roman"/>
          <w:sz w:val="24"/>
          <w:szCs w:val="24"/>
        </w:rPr>
        <w:t>.</w:t>
      </w:r>
    </w:p>
    <w:p w14:paraId="1D77D4A1" w14:textId="517E118D" w:rsidR="004A2FA9" w:rsidRPr="00CB19B6" w:rsidRDefault="00257A54" w:rsidP="00CB19B6">
      <w:pPr>
        <w:pStyle w:val="ListParagraph"/>
        <w:numPr>
          <w:ilvl w:val="0"/>
          <w:numId w:val="5"/>
        </w:numPr>
        <w:rPr>
          <w:rFonts w:ascii="Times New Roman" w:eastAsia="Times New Roman" w:hAnsi="Times New Roman" w:cs="Times New Roman"/>
          <w:sz w:val="24"/>
          <w:szCs w:val="24"/>
        </w:rPr>
      </w:pPr>
      <w:r w:rsidRPr="00CB19B6">
        <w:rPr>
          <w:rFonts w:ascii="Times New Roman" w:eastAsia="Times New Roman" w:hAnsi="Times New Roman" w:cs="Times New Roman"/>
          <w:sz w:val="24"/>
          <w:szCs w:val="24"/>
        </w:rPr>
        <w:t xml:space="preserve">As it </w:t>
      </w:r>
      <w:r w:rsidR="004A2FA9" w:rsidRPr="00CB19B6">
        <w:rPr>
          <w:rFonts w:ascii="Times New Roman" w:eastAsia="Times New Roman" w:hAnsi="Times New Roman" w:cs="Times New Roman"/>
          <w:sz w:val="24"/>
          <w:szCs w:val="24"/>
        </w:rPr>
        <w:t xml:space="preserve">uses machine translation engines of different organizations it </w:t>
      </w:r>
      <w:del w:id="200" w:author="Mansi Patel" w:date="2022-04-01T09:57:00Z">
        <w:r w:rsidR="004A2FA9" w:rsidRPr="00CB19B6" w:rsidDel="00D0659C">
          <w:rPr>
            <w:rFonts w:ascii="Times New Roman" w:eastAsia="Times New Roman" w:hAnsi="Times New Roman" w:cs="Times New Roman"/>
            <w:sz w:val="24"/>
            <w:szCs w:val="24"/>
          </w:rPr>
          <w:delText>will</w:delText>
        </w:r>
      </w:del>
      <w:ins w:id="201" w:author="Mansi Patel" w:date="2022-04-01T09:57:00Z">
        <w:r w:rsidR="00D0659C" w:rsidRPr="00CB19B6">
          <w:rPr>
            <w:rFonts w:ascii="Times New Roman" w:eastAsia="Times New Roman" w:hAnsi="Times New Roman" w:cs="Times New Roman"/>
            <w:sz w:val="24"/>
            <w:szCs w:val="24"/>
          </w:rPr>
          <w:t>will be</w:t>
        </w:r>
      </w:ins>
      <w:r w:rsidR="004A2FA9" w:rsidRPr="00CB19B6">
        <w:rPr>
          <w:rFonts w:ascii="Times New Roman" w:eastAsia="Times New Roman" w:hAnsi="Times New Roman" w:cs="Times New Roman"/>
          <w:sz w:val="24"/>
          <w:szCs w:val="24"/>
        </w:rPr>
        <w:t xml:space="preserve"> easy to set it up as we can design engine according to our needs</w:t>
      </w:r>
      <w:r w:rsidR="00E35F30" w:rsidRPr="00CB19B6">
        <w:rPr>
          <w:rFonts w:ascii="Times New Roman" w:eastAsia="Times New Roman" w:hAnsi="Times New Roman" w:cs="Times New Roman"/>
          <w:sz w:val="24"/>
          <w:szCs w:val="24"/>
        </w:rPr>
        <w:t xml:space="preserve"> [4]</w:t>
      </w:r>
      <w:r w:rsidR="004A2FA9" w:rsidRPr="00CB19B6">
        <w:rPr>
          <w:rFonts w:ascii="Times New Roman" w:eastAsia="Times New Roman" w:hAnsi="Times New Roman" w:cs="Times New Roman"/>
          <w:sz w:val="24"/>
          <w:szCs w:val="24"/>
        </w:rPr>
        <w:t>.</w:t>
      </w:r>
    </w:p>
    <w:p w14:paraId="311E0B91" w14:textId="0D4881CE" w:rsidR="00CB19B6" w:rsidRPr="00CB19B6" w:rsidRDefault="00CB19B6" w:rsidP="00CB19B6">
      <w:pPr>
        <w:rPr>
          <w:rFonts w:ascii="Times New Roman" w:hAnsi="Times New Roman" w:cs="Times New Roman"/>
          <w:sz w:val="24"/>
          <w:szCs w:val="24"/>
        </w:rPr>
      </w:pPr>
      <w:r w:rsidRPr="00CB19B6">
        <w:rPr>
          <w:rFonts w:ascii="Times New Roman" w:hAnsi="Times New Roman" w:cs="Times New Roman"/>
          <w:sz w:val="24"/>
          <w:szCs w:val="24"/>
        </w:rPr>
        <w:t>Now, firstly</w:t>
      </w:r>
      <w:ins w:id="202" w:author="Mansi Patel" w:date="2022-04-01T10:24:00Z">
        <w:r w:rsidR="00D0659C">
          <w:rPr>
            <w:rFonts w:ascii="Times New Roman" w:hAnsi="Times New Roman" w:cs="Times New Roman"/>
            <w:sz w:val="24"/>
            <w:szCs w:val="24"/>
          </w:rPr>
          <w:t>, Memsource</w:t>
        </w:r>
      </w:ins>
      <w:ins w:id="203" w:author="Mansi Patel" w:date="2022-04-01T10:27:00Z">
        <w:r w:rsidR="00D0659C">
          <w:rPr>
            <w:rFonts w:ascii="Times New Roman" w:hAnsi="Times New Roman" w:cs="Times New Roman"/>
            <w:sz w:val="24"/>
            <w:szCs w:val="24"/>
          </w:rPr>
          <w:t>’s website doesn’t give much information on whether they have customer ce</w:t>
        </w:r>
      </w:ins>
      <w:ins w:id="204" w:author="Mansi Patel" w:date="2022-04-01T10:28:00Z">
        <w:r w:rsidR="00D0659C">
          <w:rPr>
            <w:rFonts w:ascii="Times New Roman" w:hAnsi="Times New Roman" w:cs="Times New Roman"/>
            <w:sz w:val="24"/>
            <w:szCs w:val="24"/>
          </w:rPr>
          <w:t>ntric approach or not</w:t>
        </w:r>
      </w:ins>
      <w:ins w:id="205" w:author="Mansi Patel" w:date="2022-04-01T10:29:00Z">
        <w:r w:rsidR="00D0659C">
          <w:rPr>
            <w:rFonts w:ascii="Times New Roman" w:hAnsi="Times New Roman" w:cs="Times New Roman"/>
            <w:sz w:val="24"/>
            <w:szCs w:val="24"/>
          </w:rPr>
          <w:t xml:space="preserve">. So, we </w:t>
        </w:r>
      </w:ins>
      <w:ins w:id="206" w:author="Mansi Patel" w:date="2022-04-01T10:35:00Z">
        <w:r w:rsidR="00D0659C">
          <w:rPr>
            <w:rFonts w:ascii="Times New Roman" w:hAnsi="Times New Roman" w:cs="Times New Roman"/>
            <w:sz w:val="24"/>
            <w:szCs w:val="24"/>
          </w:rPr>
          <w:t>must</w:t>
        </w:r>
      </w:ins>
      <w:ins w:id="207" w:author="Mansi Patel" w:date="2022-04-01T10:31:00Z">
        <w:r w:rsidR="00D0659C">
          <w:rPr>
            <w:rFonts w:ascii="Times New Roman" w:hAnsi="Times New Roman" w:cs="Times New Roman"/>
            <w:sz w:val="24"/>
            <w:szCs w:val="24"/>
          </w:rPr>
          <w:t xml:space="preserve"> inquire about </w:t>
        </w:r>
      </w:ins>
      <w:ins w:id="208" w:author="Mansi Patel" w:date="2022-04-01T10:34:00Z">
        <w:r w:rsidR="00D0659C">
          <w:rPr>
            <w:rFonts w:ascii="Times New Roman" w:hAnsi="Times New Roman" w:cs="Times New Roman"/>
            <w:sz w:val="24"/>
            <w:szCs w:val="24"/>
          </w:rPr>
          <w:t xml:space="preserve">what </w:t>
        </w:r>
      </w:ins>
      <w:ins w:id="209" w:author="Mansi Patel" w:date="2022-04-01T10:35:00Z">
        <w:r w:rsidR="00D0659C">
          <w:rPr>
            <w:rFonts w:ascii="Times New Roman" w:hAnsi="Times New Roman" w:cs="Times New Roman"/>
            <w:sz w:val="24"/>
            <w:szCs w:val="24"/>
          </w:rPr>
          <w:t>actions they can take to provide good customer service</w:t>
        </w:r>
      </w:ins>
      <w:ins w:id="210" w:author="Mansi Patel" w:date="2022-04-01T10:38:00Z">
        <w:r w:rsidR="00D0659C">
          <w:rPr>
            <w:rFonts w:ascii="Times New Roman" w:hAnsi="Times New Roman" w:cs="Times New Roman"/>
            <w:sz w:val="24"/>
            <w:szCs w:val="24"/>
          </w:rPr>
          <w:t xml:space="preserve"> as we want </w:t>
        </w:r>
        <w:r w:rsidR="00D0659C" w:rsidRPr="00CB19B6">
          <w:rPr>
            <w:rFonts w:ascii="Times New Roman" w:hAnsi="Times New Roman" w:cs="Times New Roman"/>
            <w:sz w:val="24"/>
            <w:szCs w:val="24"/>
          </w:rPr>
          <w:t>to introduce a customer service “chat box” on the website</w:t>
        </w:r>
      </w:ins>
      <w:ins w:id="211" w:author="Mansi Patel" w:date="2022-04-01T10:35:00Z">
        <w:r w:rsidR="00D0659C">
          <w:rPr>
            <w:rFonts w:ascii="Times New Roman" w:hAnsi="Times New Roman" w:cs="Times New Roman"/>
            <w:sz w:val="24"/>
            <w:szCs w:val="24"/>
          </w:rPr>
          <w:t xml:space="preserve">. </w:t>
        </w:r>
      </w:ins>
      <w:del w:id="212" w:author="Mansi Patel" w:date="2022-04-01T10:24:00Z">
        <w:r w:rsidRPr="00CB19B6" w:rsidDel="00D0659C">
          <w:rPr>
            <w:rFonts w:ascii="Times New Roman" w:hAnsi="Times New Roman" w:cs="Times New Roman"/>
            <w:sz w:val="24"/>
            <w:szCs w:val="24"/>
          </w:rPr>
          <w:delText xml:space="preserve"> </w:delText>
        </w:r>
      </w:del>
      <w:del w:id="213" w:author="Mansi Patel" w:date="2022-04-01T10:36:00Z">
        <w:r w:rsidRPr="00CB19B6" w:rsidDel="00D0659C">
          <w:rPr>
            <w:rFonts w:ascii="Times New Roman" w:hAnsi="Times New Roman" w:cs="Times New Roman"/>
            <w:sz w:val="24"/>
            <w:szCs w:val="24"/>
          </w:rPr>
          <w:delText>we</w:delText>
        </w:r>
      </w:del>
      <w:ins w:id="214" w:author="Mansi Patel" w:date="2022-04-01T10:36:00Z">
        <w:r w:rsidR="00D0659C">
          <w:rPr>
            <w:rFonts w:ascii="Times New Roman" w:hAnsi="Times New Roman" w:cs="Times New Roman"/>
            <w:sz w:val="24"/>
            <w:szCs w:val="24"/>
          </w:rPr>
          <w:t>Secondly, we</w:t>
        </w:r>
      </w:ins>
      <w:r w:rsidRPr="00CB19B6">
        <w:rPr>
          <w:rFonts w:ascii="Times New Roman" w:hAnsi="Times New Roman" w:cs="Times New Roman"/>
          <w:sz w:val="24"/>
          <w:szCs w:val="24"/>
        </w:rPr>
        <w:t xml:space="preserve"> should</w:t>
      </w:r>
      <w:ins w:id="215" w:author="Mansi Patel" w:date="2022-04-01T10:22:00Z">
        <w:r w:rsidR="00D0659C">
          <w:rPr>
            <w:rFonts w:ascii="Times New Roman" w:hAnsi="Times New Roman" w:cs="Times New Roman"/>
            <w:sz w:val="24"/>
            <w:szCs w:val="24"/>
          </w:rPr>
          <w:t xml:space="preserve"> </w:t>
        </w:r>
        <w:r w:rsidR="00D0659C" w:rsidRPr="00CB19B6">
          <w:rPr>
            <w:rFonts w:ascii="Times New Roman" w:hAnsi="Times New Roman" w:cs="Times New Roman"/>
            <w:sz w:val="24"/>
            <w:szCs w:val="24"/>
          </w:rPr>
          <w:t>take a demo of Memsource services</w:t>
        </w:r>
        <w:r w:rsidR="00D0659C">
          <w:rPr>
            <w:rFonts w:ascii="Times New Roman" w:hAnsi="Times New Roman" w:cs="Times New Roman"/>
            <w:sz w:val="24"/>
            <w:szCs w:val="24"/>
          </w:rPr>
          <w:t xml:space="preserve"> if we are satisfied then we sh</w:t>
        </w:r>
      </w:ins>
      <w:ins w:id="216" w:author="Mansi Patel" w:date="2022-04-01T10:23:00Z">
        <w:r w:rsidR="00D0659C">
          <w:rPr>
            <w:rFonts w:ascii="Times New Roman" w:hAnsi="Times New Roman" w:cs="Times New Roman"/>
            <w:sz w:val="24"/>
            <w:szCs w:val="24"/>
          </w:rPr>
          <w:t>ould</w:t>
        </w:r>
      </w:ins>
      <w:r w:rsidRPr="00CB19B6">
        <w:rPr>
          <w:rFonts w:ascii="Times New Roman" w:hAnsi="Times New Roman" w:cs="Times New Roman"/>
          <w:sz w:val="24"/>
          <w:szCs w:val="24"/>
        </w:rPr>
        <w:t xml:space="preserve"> go through the website content, papers, and technical documents and </w:t>
      </w:r>
      <w:ins w:id="217" w:author="Mansi Patel" w:date="2022-04-01T10:00:00Z">
        <w:r w:rsidR="00D0659C">
          <w:rPr>
            <w:rFonts w:ascii="Times New Roman" w:hAnsi="Times New Roman" w:cs="Times New Roman"/>
            <w:sz w:val="24"/>
            <w:szCs w:val="24"/>
          </w:rPr>
          <w:t>get</w:t>
        </w:r>
      </w:ins>
      <w:ins w:id="218" w:author="Mansi Patel" w:date="2022-04-01T10:01:00Z">
        <w:r w:rsidR="00D0659C">
          <w:rPr>
            <w:rFonts w:ascii="Times New Roman" w:hAnsi="Times New Roman" w:cs="Times New Roman"/>
            <w:sz w:val="24"/>
            <w:szCs w:val="24"/>
          </w:rPr>
          <w:t xml:space="preserve"> Memsource to build</w:t>
        </w:r>
      </w:ins>
      <w:ins w:id="219" w:author="Mansi Patel" w:date="2022-04-01T10:00:00Z">
        <w:r w:rsidR="00D0659C">
          <w:rPr>
            <w:rFonts w:ascii="Times New Roman" w:hAnsi="Times New Roman" w:cs="Times New Roman"/>
            <w:sz w:val="24"/>
            <w:szCs w:val="24"/>
          </w:rPr>
          <w:t xml:space="preserve"> a translation engine customed just for our </w:t>
        </w:r>
      </w:ins>
      <w:ins w:id="220" w:author="Mansi Patel" w:date="2022-04-01T10:01:00Z">
        <w:r w:rsidR="00D0659C">
          <w:rPr>
            <w:rFonts w:ascii="Times New Roman" w:hAnsi="Times New Roman" w:cs="Times New Roman"/>
            <w:sz w:val="24"/>
            <w:szCs w:val="24"/>
          </w:rPr>
          <w:t>company.</w:t>
        </w:r>
      </w:ins>
      <w:del w:id="221" w:author="Mansi Patel" w:date="2022-04-01T10:00:00Z">
        <w:r w:rsidRPr="00CB19B6" w:rsidDel="00D0659C">
          <w:rPr>
            <w:rFonts w:ascii="Times New Roman" w:hAnsi="Times New Roman" w:cs="Times New Roman"/>
            <w:sz w:val="24"/>
            <w:szCs w:val="24"/>
          </w:rPr>
          <w:delText>find out which ones have similar content and then ask Memsource to provide best translation engine for that type of content and</w:delText>
        </w:r>
      </w:del>
      <w:r w:rsidRPr="00CB19B6">
        <w:rPr>
          <w:rFonts w:ascii="Times New Roman" w:hAnsi="Times New Roman" w:cs="Times New Roman"/>
          <w:sz w:val="24"/>
          <w:szCs w:val="24"/>
        </w:rPr>
        <w:t xml:space="preserve"> </w:t>
      </w:r>
      <w:del w:id="222" w:author="Mansi Patel" w:date="2022-04-01T10:22:00Z">
        <w:r w:rsidRPr="00CB19B6" w:rsidDel="00D0659C">
          <w:rPr>
            <w:rFonts w:ascii="Times New Roman" w:hAnsi="Times New Roman" w:cs="Times New Roman"/>
            <w:sz w:val="24"/>
            <w:szCs w:val="24"/>
          </w:rPr>
          <w:delText xml:space="preserve">take a demo of Memsource services. </w:delText>
        </w:r>
      </w:del>
      <w:del w:id="223" w:author="Mansi Patel" w:date="2022-04-01T10:39:00Z">
        <w:r w:rsidRPr="00CB19B6" w:rsidDel="00D0659C">
          <w:rPr>
            <w:rFonts w:ascii="Times New Roman" w:hAnsi="Times New Roman" w:cs="Times New Roman"/>
            <w:sz w:val="24"/>
            <w:szCs w:val="24"/>
          </w:rPr>
          <w:delText xml:space="preserve">Secondly, we need to specify if we want </w:delText>
        </w:r>
      </w:del>
      <w:del w:id="224" w:author="Mansi Patel" w:date="2022-04-01T10:37:00Z">
        <w:r w:rsidRPr="00CB19B6" w:rsidDel="00D0659C">
          <w:rPr>
            <w:rFonts w:ascii="Times New Roman" w:hAnsi="Times New Roman" w:cs="Times New Roman"/>
            <w:sz w:val="24"/>
            <w:szCs w:val="24"/>
          </w:rPr>
          <w:delText xml:space="preserve">to introduce a customer service “chat box” on the website </w:delText>
        </w:r>
      </w:del>
      <w:del w:id="225" w:author="Mansi Patel" w:date="2022-04-01T10:39:00Z">
        <w:r w:rsidRPr="00CB19B6" w:rsidDel="00D0659C">
          <w:rPr>
            <w:rFonts w:ascii="Times New Roman" w:hAnsi="Times New Roman" w:cs="Times New Roman"/>
            <w:sz w:val="24"/>
            <w:szCs w:val="24"/>
          </w:rPr>
          <w:delText>and ask Memsource how they can provide th</w:delText>
        </w:r>
      </w:del>
      <w:del w:id="226" w:author="Mansi Patel" w:date="2022-04-01T09:58:00Z">
        <w:r w:rsidRPr="00CB19B6" w:rsidDel="00D0659C">
          <w:rPr>
            <w:rFonts w:ascii="Times New Roman" w:hAnsi="Times New Roman" w:cs="Times New Roman"/>
            <w:sz w:val="24"/>
            <w:szCs w:val="24"/>
          </w:rPr>
          <w:delText xml:space="preserve">at </w:delText>
        </w:r>
      </w:del>
      <w:del w:id="227" w:author="Mansi Patel" w:date="2022-04-01T10:39:00Z">
        <w:r w:rsidRPr="00CB19B6" w:rsidDel="00D0659C">
          <w:rPr>
            <w:rFonts w:ascii="Times New Roman" w:hAnsi="Times New Roman" w:cs="Times New Roman"/>
            <w:sz w:val="24"/>
            <w:szCs w:val="24"/>
          </w:rPr>
          <w:delText>services.</w:delText>
        </w:r>
      </w:del>
      <w:r w:rsidRPr="00CB19B6">
        <w:rPr>
          <w:rFonts w:ascii="Times New Roman" w:hAnsi="Times New Roman" w:cs="Times New Roman"/>
          <w:sz w:val="24"/>
          <w:szCs w:val="24"/>
        </w:rPr>
        <w:t xml:space="preserve"> Thirdly, we </w:t>
      </w:r>
      <w:ins w:id="228" w:author="Mansi Patel" w:date="2022-04-01T09:58:00Z">
        <w:r w:rsidR="00D0659C">
          <w:rPr>
            <w:rFonts w:ascii="Times New Roman" w:hAnsi="Times New Roman" w:cs="Times New Roman"/>
            <w:sz w:val="24"/>
            <w:szCs w:val="24"/>
          </w:rPr>
          <w:t>must</w:t>
        </w:r>
      </w:ins>
      <w:del w:id="229" w:author="Mansi Patel" w:date="2022-04-01T09:58:00Z">
        <w:r w:rsidRPr="00CB19B6" w:rsidDel="00D0659C">
          <w:rPr>
            <w:rFonts w:ascii="Times New Roman" w:hAnsi="Times New Roman" w:cs="Times New Roman"/>
            <w:sz w:val="24"/>
            <w:szCs w:val="24"/>
          </w:rPr>
          <w:delText>have to</w:delText>
        </w:r>
      </w:del>
      <w:r w:rsidRPr="00CB19B6">
        <w:rPr>
          <w:rFonts w:ascii="Times New Roman" w:hAnsi="Times New Roman" w:cs="Times New Roman"/>
          <w:sz w:val="24"/>
          <w:szCs w:val="24"/>
        </w:rPr>
        <w:t xml:space="preserve"> decide which price plan suits our project style.</w:t>
      </w:r>
    </w:p>
    <w:p w14:paraId="15E42E50" w14:textId="68AE8BA5" w:rsidR="003C6978" w:rsidRPr="00CB19B6" w:rsidRDefault="00CB19B6" w:rsidP="00CB19B6">
      <w:pPr>
        <w:rPr>
          <w:rFonts w:ascii="Times New Roman" w:hAnsi="Times New Roman" w:cs="Times New Roman"/>
          <w:sz w:val="24"/>
          <w:szCs w:val="24"/>
        </w:rPr>
      </w:pPr>
      <w:r w:rsidRPr="00CB19B6">
        <w:rPr>
          <w:rFonts w:ascii="Times New Roman" w:hAnsi="Times New Roman" w:cs="Times New Roman"/>
          <w:sz w:val="24"/>
          <w:szCs w:val="24"/>
        </w:rPr>
        <w:t>This will be best course of action because at the end we will be able to explain Memsource, that exactly what type of general services we will use and what needs to be customized.</w:t>
      </w:r>
    </w:p>
    <w:p w14:paraId="6D1C687F" w14:textId="0B302E35" w:rsidR="003C6978" w:rsidRPr="00CB19B6" w:rsidRDefault="00CB19B6" w:rsidP="00CB19B6">
      <w:pPr>
        <w:rPr>
          <w:rFonts w:ascii="Times New Roman" w:hAnsi="Times New Roman" w:cs="Times New Roman"/>
          <w:b/>
          <w:bCs/>
          <w:sz w:val="28"/>
          <w:szCs w:val="28"/>
        </w:rPr>
      </w:pPr>
      <w:r w:rsidRPr="00CB19B6">
        <w:rPr>
          <w:rFonts w:ascii="Times New Roman" w:hAnsi="Times New Roman" w:cs="Times New Roman"/>
          <w:b/>
          <w:bCs/>
          <w:sz w:val="28"/>
          <w:szCs w:val="28"/>
        </w:rPr>
        <w:t>References</w:t>
      </w:r>
    </w:p>
    <w:p w14:paraId="5ECC0F7E" w14:textId="6405DE55"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Breda, “AI translators: The future of language learning”</w:t>
      </w:r>
      <w:ins w:id="230" w:author="Mansi Patel" w:date="2022-04-01T13:44:00Z">
        <w:r w:rsidR="006706CD">
          <w:rPr>
            <w:rFonts w:ascii="Times New Roman" w:hAnsi="Times New Roman" w:cs="Times New Roman"/>
            <w:sz w:val="24"/>
            <w:szCs w:val="24"/>
          </w:rPr>
          <w:t xml:space="preserve">, </w:t>
        </w:r>
        <w:proofErr w:type="spellStart"/>
        <w:r w:rsidR="006706CD">
          <w:rPr>
            <w:rFonts w:ascii="Times New Roman" w:hAnsi="Times New Roman" w:cs="Times New Roman"/>
            <w:sz w:val="24"/>
            <w:szCs w:val="24"/>
          </w:rPr>
          <w:t>oxfordhouse</w:t>
        </w:r>
        <w:proofErr w:type="spellEnd"/>
        <w:r w:rsidR="006706CD">
          <w:rPr>
            <w:rFonts w:ascii="Times New Roman" w:hAnsi="Times New Roman" w:cs="Times New Roman"/>
            <w:sz w:val="24"/>
            <w:szCs w:val="24"/>
          </w:rPr>
          <w:t xml:space="preserve"> language courses</w:t>
        </w:r>
      </w:ins>
      <w:ins w:id="231" w:author="Mansi Patel" w:date="2022-04-01T13:45:00Z">
        <w:r w:rsidR="006706CD">
          <w:rPr>
            <w:rFonts w:ascii="Times New Roman" w:hAnsi="Times New Roman" w:cs="Times New Roman"/>
            <w:sz w:val="24"/>
            <w:szCs w:val="24"/>
          </w:rPr>
          <w:t xml:space="preserve"> </w:t>
        </w:r>
      </w:ins>
      <w:del w:id="232" w:author="Mansi Patel" w:date="2022-04-01T13:45:00Z">
        <w:r w:rsidRPr="00CB19B6" w:rsidDel="006706CD">
          <w:rPr>
            <w:rFonts w:ascii="Times New Roman" w:hAnsi="Times New Roman" w:cs="Times New Roman"/>
            <w:sz w:val="24"/>
            <w:szCs w:val="24"/>
          </w:rPr>
          <w:delText>,</w:delText>
        </w:r>
      </w:del>
      <w:ins w:id="233" w:author="Mansi Patel" w:date="2022-04-01T13:45:00Z">
        <w:r w:rsidR="006706CD">
          <w:rPr>
            <w:rFonts w:ascii="Times New Roman" w:hAnsi="Times New Roman" w:cs="Times New Roman"/>
            <w:sz w:val="24"/>
            <w:szCs w:val="24"/>
          </w:rPr>
          <w:t>[online].</w:t>
        </w:r>
      </w:ins>
      <w:r w:rsidRPr="00CB19B6">
        <w:rPr>
          <w:rFonts w:ascii="Times New Roman" w:hAnsi="Times New Roman" w:cs="Times New Roman"/>
          <w:sz w:val="24"/>
          <w:szCs w:val="24"/>
        </w:rPr>
        <w:t xml:space="preserve"> Available:</w:t>
      </w:r>
      <w:r>
        <w:rPr>
          <w:rFonts w:ascii="Times New Roman" w:hAnsi="Times New Roman" w:cs="Times New Roman"/>
          <w:sz w:val="24"/>
          <w:szCs w:val="24"/>
        </w:rPr>
        <w:t xml:space="preserve"> </w:t>
      </w:r>
      <w:hyperlink r:id="rId10" w:history="1">
        <w:r w:rsidRPr="0043241F">
          <w:rPr>
            <w:rStyle w:val="Hyperlink"/>
            <w:rFonts w:ascii="Times New Roman" w:hAnsi="Times New Roman" w:cs="Times New Roman"/>
            <w:sz w:val="24"/>
            <w:szCs w:val="24"/>
          </w:rPr>
          <w:t>https://oxfordhousebcn.com/en/artificial-intelligence-translators-the-future-of-language-learning/</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37CAC6B4" w14:textId="0A937E12"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Memsource, “Machines That Think: The Rise of Neural Machine Translation” [Online] October 12, 2021. Available:</w:t>
      </w:r>
      <w:r>
        <w:rPr>
          <w:rFonts w:ascii="Times New Roman" w:hAnsi="Times New Roman" w:cs="Times New Roman"/>
          <w:sz w:val="24"/>
          <w:szCs w:val="24"/>
        </w:rPr>
        <w:t xml:space="preserve"> </w:t>
      </w:r>
      <w:hyperlink r:id="rId11" w:history="1">
        <w:r w:rsidRPr="0043241F">
          <w:rPr>
            <w:rStyle w:val="Hyperlink"/>
            <w:rFonts w:ascii="Times New Roman" w:hAnsi="Times New Roman" w:cs="Times New Roman"/>
            <w:sz w:val="24"/>
            <w:szCs w:val="24"/>
          </w:rPr>
          <w:t>https://www.memsource.com/blog/neural-machine-translation/</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614EAF9D" w14:textId="0047835C"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 xml:space="preserve">“Lesson 10 NLP Classification and Translation Last weeks” [online] </w:t>
      </w:r>
      <w:hyperlink r:id="rId12" w:history="1">
        <w:r w:rsidRPr="0043241F">
          <w:rPr>
            <w:rStyle w:val="Hyperlink"/>
            <w:rFonts w:ascii="Times New Roman" w:hAnsi="Times New Roman" w:cs="Times New Roman"/>
            <w:sz w:val="24"/>
            <w:szCs w:val="24"/>
          </w:rPr>
          <w:t>https://slidetodoc.com/lesson-10-nlp-classification-and-translation-last-weeks/</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4201E34A" w14:textId="70C7F257"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Memsource, “Memsource translate” [online] available:</w:t>
      </w:r>
      <w:r>
        <w:rPr>
          <w:rFonts w:ascii="Times New Roman" w:hAnsi="Times New Roman" w:cs="Times New Roman"/>
          <w:sz w:val="24"/>
          <w:szCs w:val="24"/>
        </w:rPr>
        <w:t xml:space="preserve"> </w:t>
      </w:r>
      <w:hyperlink r:id="rId13" w:history="1">
        <w:r w:rsidRPr="0043241F">
          <w:rPr>
            <w:rStyle w:val="Hyperlink"/>
            <w:rFonts w:ascii="Times New Roman" w:hAnsi="Times New Roman" w:cs="Times New Roman"/>
            <w:sz w:val="24"/>
            <w:szCs w:val="24"/>
          </w:rPr>
          <w:t>https://www.memsource.com/features/memsource-translate/</w:t>
        </w:r>
      </w:hyperlink>
      <w:r>
        <w:rPr>
          <w:rFonts w:ascii="Times New Roman" w:hAnsi="Times New Roman" w:cs="Times New Roman"/>
          <w:sz w:val="24"/>
          <w:szCs w:val="24"/>
        </w:rPr>
        <w:t xml:space="preserve"> </w:t>
      </w:r>
      <w:r w:rsidRPr="00CB19B6">
        <w:rPr>
          <w:rFonts w:ascii="Times New Roman" w:hAnsi="Times New Roman" w:cs="Times New Roman"/>
          <w:sz w:val="24"/>
          <w:szCs w:val="24"/>
        </w:rPr>
        <w:t>[Accessed: March 4th, 2021].</w:t>
      </w:r>
    </w:p>
    <w:p w14:paraId="34681CCC" w14:textId="324B4B74"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lastRenderedPageBreak/>
        <w:t>J</w:t>
      </w:r>
      <w:ins w:id="234" w:author="Mansi Patel" w:date="2022-04-01T13:38:00Z">
        <w:r w:rsidR="008F7B30">
          <w:rPr>
            <w:rFonts w:ascii="Times New Roman" w:hAnsi="Times New Roman" w:cs="Times New Roman"/>
            <w:sz w:val="24"/>
            <w:szCs w:val="24"/>
          </w:rPr>
          <w:t>.</w:t>
        </w:r>
      </w:ins>
      <w:del w:id="235" w:author="Mansi Patel" w:date="2022-04-01T13:38:00Z">
        <w:r w:rsidRPr="00CB19B6" w:rsidDel="008F7B30">
          <w:rPr>
            <w:rFonts w:ascii="Times New Roman" w:hAnsi="Times New Roman" w:cs="Times New Roman"/>
            <w:sz w:val="24"/>
            <w:szCs w:val="24"/>
          </w:rPr>
          <w:delText>an</w:delText>
        </w:r>
      </w:del>
      <w:r w:rsidRPr="00CB19B6">
        <w:rPr>
          <w:rFonts w:ascii="Times New Roman" w:hAnsi="Times New Roman" w:cs="Times New Roman"/>
          <w:sz w:val="24"/>
          <w:szCs w:val="24"/>
        </w:rPr>
        <w:t xml:space="preserve"> Hofmeister, “Machine translation report</w:t>
      </w:r>
      <w:ins w:id="236" w:author="Mansi Patel" w:date="2022-04-01T13:36:00Z">
        <w:r w:rsidR="008F7B30">
          <w:rPr>
            <w:rFonts w:ascii="Times New Roman" w:hAnsi="Times New Roman" w:cs="Times New Roman"/>
            <w:sz w:val="24"/>
            <w:szCs w:val="24"/>
          </w:rPr>
          <w:t xml:space="preserve"> Q4/2021</w:t>
        </w:r>
      </w:ins>
      <w:r w:rsidRPr="00CB19B6">
        <w:rPr>
          <w:rFonts w:ascii="Times New Roman" w:hAnsi="Times New Roman" w:cs="Times New Roman"/>
          <w:sz w:val="24"/>
          <w:szCs w:val="24"/>
        </w:rPr>
        <w:t xml:space="preserve">” [online] available: </w:t>
      </w:r>
      <w:hyperlink r:id="rId14" w:history="1">
        <w:r w:rsidRPr="0043241F">
          <w:rPr>
            <w:rStyle w:val="Hyperlink"/>
            <w:rFonts w:ascii="Times New Roman" w:hAnsi="Times New Roman" w:cs="Times New Roman"/>
            <w:sz w:val="24"/>
            <w:szCs w:val="24"/>
          </w:rPr>
          <w:t>https://www.memsource.com/uploads/2022/02/08/mt_report_q4_2021_final.pdf</w:t>
        </w:r>
      </w:hyperlink>
      <w:r>
        <w:rPr>
          <w:rFonts w:ascii="Times New Roman" w:hAnsi="Times New Roman" w:cs="Times New Roman"/>
          <w:sz w:val="24"/>
          <w:szCs w:val="24"/>
        </w:rPr>
        <w:t xml:space="preserve"> </w:t>
      </w:r>
      <w:r w:rsidRPr="00CB19B6">
        <w:rPr>
          <w:rFonts w:ascii="Times New Roman" w:hAnsi="Times New Roman" w:cs="Times New Roman"/>
          <w:sz w:val="24"/>
          <w:szCs w:val="24"/>
        </w:rPr>
        <w:t>[Accessed: March 4th, 2021].</w:t>
      </w:r>
    </w:p>
    <w:p w14:paraId="2CC5B37C" w14:textId="0039F5BF" w:rsidR="00CB19B6" w:rsidRPr="00CB19B6" w:rsidRDefault="00CB19B6" w:rsidP="00CB19B6">
      <w:pPr>
        <w:pStyle w:val="ListParagraph"/>
        <w:numPr>
          <w:ilvl w:val="0"/>
          <w:numId w:val="6"/>
        </w:numPr>
        <w:rPr>
          <w:rFonts w:ascii="Times New Roman" w:hAnsi="Times New Roman" w:cs="Times New Roman"/>
          <w:sz w:val="24"/>
          <w:szCs w:val="24"/>
        </w:rPr>
      </w:pPr>
      <w:proofErr w:type="spellStart"/>
      <w:r w:rsidRPr="00CB19B6">
        <w:rPr>
          <w:rFonts w:ascii="Times New Roman" w:hAnsi="Times New Roman" w:cs="Times New Roman"/>
          <w:sz w:val="24"/>
          <w:szCs w:val="24"/>
        </w:rPr>
        <w:t>Unbabel</w:t>
      </w:r>
      <w:proofErr w:type="spellEnd"/>
      <w:r w:rsidRPr="00CB19B6">
        <w:rPr>
          <w:rFonts w:ascii="Times New Roman" w:hAnsi="Times New Roman" w:cs="Times New Roman"/>
          <w:sz w:val="24"/>
          <w:szCs w:val="24"/>
        </w:rPr>
        <w:t xml:space="preserve">, </w:t>
      </w:r>
      <w:ins w:id="237" w:author="Mansi Patel" w:date="2022-04-01T13:46:00Z">
        <w:r w:rsidR="006706CD">
          <w:rPr>
            <w:rFonts w:ascii="Times New Roman" w:hAnsi="Times New Roman" w:cs="Times New Roman"/>
            <w:sz w:val="24"/>
            <w:szCs w:val="24"/>
          </w:rPr>
          <w:t xml:space="preserve">[online] available: </w:t>
        </w:r>
      </w:ins>
      <w:r w:rsidR="006706CD">
        <w:rPr>
          <w:rFonts w:ascii="Times New Roman" w:hAnsi="Times New Roman" w:cs="Times New Roman"/>
          <w:sz w:val="24"/>
          <w:szCs w:val="24"/>
        </w:rPr>
        <w:fldChar w:fldCharType="begin"/>
      </w:r>
      <w:r w:rsidR="006706CD">
        <w:rPr>
          <w:rFonts w:ascii="Times New Roman" w:hAnsi="Times New Roman" w:cs="Times New Roman"/>
          <w:sz w:val="24"/>
          <w:szCs w:val="24"/>
        </w:rPr>
        <w:instrText xml:space="preserve"> HYPERLINK "</w:instrText>
      </w:r>
      <w:r w:rsidR="006706CD" w:rsidRPr="0013178B">
        <w:rPr>
          <w:rFonts w:ascii="Times New Roman" w:hAnsi="Times New Roman" w:cs="Times New Roman"/>
          <w:sz w:val="24"/>
          <w:szCs w:val="24"/>
        </w:rPr>
        <w:instrText>https://unbabel.com/industry/tech/</w:instrText>
      </w:r>
      <w:r w:rsidR="006706CD">
        <w:rPr>
          <w:rFonts w:ascii="Times New Roman" w:hAnsi="Times New Roman" w:cs="Times New Roman"/>
          <w:sz w:val="24"/>
          <w:szCs w:val="24"/>
        </w:rPr>
        <w:instrText xml:space="preserve">" </w:instrText>
      </w:r>
      <w:r w:rsidR="006706CD">
        <w:rPr>
          <w:rFonts w:ascii="Times New Roman" w:hAnsi="Times New Roman" w:cs="Times New Roman"/>
          <w:sz w:val="24"/>
          <w:szCs w:val="24"/>
        </w:rPr>
        <w:fldChar w:fldCharType="separate"/>
      </w:r>
      <w:r w:rsidR="006706CD" w:rsidRPr="006706CD">
        <w:rPr>
          <w:rStyle w:val="Hyperlink"/>
          <w:rFonts w:ascii="Times New Roman" w:hAnsi="Times New Roman" w:cs="Times New Roman"/>
          <w:sz w:val="24"/>
          <w:szCs w:val="24"/>
        </w:rPr>
        <w:t>https://unbabel.com/industry/tech/</w:t>
      </w:r>
      <w:ins w:id="238" w:author="Mansi Patel" w:date="2022-04-01T13:47:00Z">
        <w:r w:rsidR="006706CD">
          <w:rPr>
            <w:rFonts w:ascii="Times New Roman" w:hAnsi="Times New Roman" w:cs="Times New Roman"/>
            <w:sz w:val="24"/>
            <w:szCs w:val="24"/>
          </w:rPr>
          <w:fldChar w:fldCharType="end"/>
        </w:r>
      </w:ins>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79989812" w14:textId="54EFA75D" w:rsidR="00CB19B6" w:rsidRPr="00CB19B6" w:rsidRDefault="00CB19B6" w:rsidP="00CB19B6">
      <w:pPr>
        <w:pStyle w:val="ListParagraph"/>
        <w:numPr>
          <w:ilvl w:val="0"/>
          <w:numId w:val="6"/>
        </w:numPr>
        <w:rPr>
          <w:rFonts w:ascii="Times New Roman" w:hAnsi="Times New Roman" w:cs="Times New Roman"/>
          <w:sz w:val="24"/>
          <w:szCs w:val="24"/>
        </w:rPr>
      </w:pPr>
      <w:proofErr w:type="spellStart"/>
      <w:r w:rsidRPr="00CB19B6">
        <w:rPr>
          <w:rFonts w:ascii="Times New Roman" w:hAnsi="Times New Roman" w:cs="Times New Roman"/>
          <w:sz w:val="24"/>
          <w:szCs w:val="24"/>
        </w:rPr>
        <w:t>Unbabel</w:t>
      </w:r>
      <w:proofErr w:type="spellEnd"/>
      <w:r w:rsidRPr="00CB19B6">
        <w:rPr>
          <w:rFonts w:ascii="Times New Roman" w:hAnsi="Times New Roman" w:cs="Times New Roman"/>
          <w:sz w:val="24"/>
          <w:szCs w:val="24"/>
        </w:rPr>
        <w:t>, “</w:t>
      </w:r>
      <w:proofErr w:type="spellStart"/>
      <w:r w:rsidRPr="00CB19B6">
        <w:rPr>
          <w:rFonts w:ascii="Times New Roman" w:hAnsi="Times New Roman" w:cs="Times New Roman"/>
          <w:sz w:val="24"/>
          <w:szCs w:val="24"/>
        </w:rPr>
        <w:t>Unbabel</w:t>
      </w:r>
      <w:proofErr w:type="spellEnd"/>
      <w:r w:rsidRPr="00CB19B6">
        <w:rPr>
          <w:rFonts w:ascii="Times New Roman" w:hAnsi="Times New Roman" w:cs="Times New Roman"/>
          <w:sz w:val="24"/>
          <w:szCs w:val="24"/>
        </w:rPr>
        <w:t xml:space="preserve"> API documentation” [online] </w:t>
      </w:r>
      <w:proofErr w:type="spellStart"/>
      <w:r w:rsidRPr="00CB19B6">
        <w:rPr>
          <w:rFonts w:ascii="Times New Roman" w:hAnsi="Times New Roman" w:cs="Times New Roman"/>
          <w:sz w:val="24"/>
          <w:szCs w:val="24"/>
        </w:rPr>
        <w:t>Avaliable</w:t>
      </w:r>
      <w:proofErr w:type="spellEnd"/>
      <w:r w:rsidRPr="00CB19B6">
        <w:rPr>
          <w:rFonts w:ascii="Times New Roman" w:hAnsi="Times New Roman" w:cs="Times New Roman"/>
          <w:sz w:val="24"/>
          <w:szCs w:val="24"/>
        </w:rPr>
        <w:t xml:space="preserve">: </w:t>
      </w:r>
      <w:hyperlink r:id="rId15" w:history="1">
        <w:r w:rsidRPr="0043241F">
          <w:rPr>
            <w:rStyle w:val="Hyperlink"/>
            <w:rFonts w:ascii="Times New Roman" w:hAnsi="Times New Roman" w:cs="Times New Roman"/>
            <w:sz w:val="24"/>
            <w:szCs w:val="24"/>
          </w:rPr>
          <w:t>https://developers.unbabel.com/v2/docs</w:t>
        </w:r>
      </w:hyperlink>
      <w:r>
        <w:rPr>
          <w:rFonts w:ascii="Times New Roman" w:hAnsi="Times New Roman" w:cs="Times New Roman"/>
          <w:sz w:val="24"/>
          <w:szCs w:val="24"/>
        </w:rPr>
        <w:t xml:space="preserve"> </w:t>
      </w:r>
      <w:r w:rsidRPr="00CB19B6">
        <w:rPr>
          <w:rFonts w:ascii="Times New Roman" w:hAnsi="Times New Roman" w:cs="Times New Roman"/>
          <w:sz w:val="24"/>
          <w:szCs w:val="24"/>
        </w:rPr>
        <w:t>[Accessed: March 4th, 2021].</w:t>
      </w:r>
    </w:p>
    <w:p w14:paraId="166542C1" w14:textId="4DBBD295"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AWS, “</w:t>
      </w:r>
      <w:proofErr w:type="spellStart"/>
      <w:r w:rsidRPr="00CB19B6">
        <w:rPr>
          <w:rFonts w:ascii="Times New Roman" w:hAnsi="Times New Roman" w:cs="Times New Roman"/>
          <w:sz w:val="24"/>
          <w:szCs w:val="24"/>
        </w:rPr>
        <w:t>Amazone</w:t>
      </w:r>
      <w:proofErr w:type="spellEnd"/>
      <w:r w:rsidRPr="00CB19B6">
        <w:rPr>
          <w:rFonts w:ascii="Times New Roman" w:hAnsi="Times New Roman" w:cs="Times New Roman"/>
          <w:sz w:val="24"/>
          <w:szCs w:val="24"/>
        </w:rPr>
        <w:t xml:space="preserve"> translate”, [online] available: </w:t>
      </w:r>
      <w:hyperlink r:id="rId16" w:history="1">
        <w:r w:rsidRPr="0043241F">
          <w:rPr>
            <w:rStyle w:val="Hyperlink"/>
            <w:rFonts w:ascii="Times New Roman" w:hAnsi="Times New Roman" w:cs="Times New Roman"/>
            <w:sz w:val="24"/>
            <w:szCs w:val="24"/>
          </w:rPr>
          <w:t>https://aws.amazon.com/translate/</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09213FB4" w14:textId="6E7BBF5E"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 xml:space="preserve">AWS, “Amazon translate features”, [online] available: </w:t>
      </w:r>
      <w:hyperlink r:id="rId17" w:history="1">
        <w:r w:rsidRPr="0043241F">
          <w:rPr>
            <w:rStyle w:val="Hyperlink"/>
            <w:rFonts w:ascii="Times New Roman" w:hAnsi="Times New Roman" w:cs="Times New Roman"/>
            <w:sz w:val="24"/>
            <w:szCs w:val="24"/>
          </w:rPr>
          <w:t>https://aws.amazon.com/translate/details/#Batch_and_Real-Time_Translations</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089C70AC" w14:textId="0F20E6D3"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AWS, “</w:t>
      </w:r>
      <w:proofErr w:type="spellStart"/>
      <w:r w:rsidRPr="00CB19B6">
        <w:rPr>
          <w:rFonts w:ascii="Times New Roman" w:hAnsi="Times New Roman" w:cs="Times New Roman"/>
          <w:sz w:val="24"/>
          <w:szCs w:val="24"/>
        </w:rPr>
        <w:t>Amazone</w:t>
      </w:r>
      <w:proofErr w:type="spellEnd"/>
      <w:r w:rsidRPr="00CB19B6">
        <w:rPr>
          <w:rFonts w:ascii="Times New Roman" w:hAnsi="Times New Roman" w:cs="Times New Roman"/>
          <w:sz w:val="24"/>
          <w:szCs w:val="24"/>
        </w:rPr>
        <w:t xml:space="preserve"> Translate FAQs” [online] available: </w:t>
      </w:r>
      <w:hyperlink r:id="rId18" w:history="1">
        <w:r w:rsidRPr="0043241F">
          <w:rPr>
            <w:rStyle w:val="Hyperlink"/>
            <w:rFonts w:ascii="Times New Roman" w:hAnsi="Times New Roman" w:cs="Times New Roman"/>
            <w:sz w:val="24"/>
            <w:szCs w:val="24"/>
          </w:rPr>
          <w:t>https://aws.amazon.com/translate/faqs/</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3CCC1632" w14:textId="72A701B7" w:rsidR="00CB19B6" w:rsidRPr="00CB19B6" w:rsidRDefault="00CB19B6" w:rsidP="00CB19B6">
      <w:pPr>
        <w:pStyle w:val="ListParagraph"/>
        <w:numPr>
          <w:ilvl w:val="0"/>
          <w:numId w:val="6"/>
        </w:numPr>
        <w:rPr>
          <w:rFonts w:ascii="Times New Roman" w:hAnsi="Times New Roman" w:cs="Times New Roman"/>
          <w:sz w:val="24"/>
          <w:szCs w:val="24"/>
        </w:rPr>
      </w:pPr>
      <w:proofErr w:type="spellStart"/>
      <w:r w:rsidRPr="00CB19B6">
        <w:rPr>
          <w:rFonts w:ascii="Times New Roman" w:hAnsi="Times New Roman" w:cs="Times New Roman"/>
          <w:sz w:val="24"/>
          <w:szCs w:val="24"/>
        </w:rPr>
        <w:t>Unbabel</w:t>
      </w:r>
      <w:proofErr w:type="spellEnd"/>
      <w:r w:rsidRPr="00CB19B6">
        <w:rPr>
          <w:rFonts w:ascii="Times New Roman" w:hAnsi="Times New Roman" w:cs="Times New Roman"/>
          <w:sz w:val="24"/>
          <w:szCs w:val="24"/>
        </w:rPr>
        <w:t xml:space="preserve">, “language pairs we support”, [online] available: </w:t>
      </w:r>
      <w:hyperlink r:id="rId19" w:history="1">
        <w:r w:rsidRPr="0043241F">
          <w:rPr>
            <w:rStyle w:val="Hyperlink"/>
            <w:rFonts w:ascii="Times New Roman" w:hAnsi="Times New Roman" w:cs="Times New Roman"/>
            <w:sz w:val="24"/>
            <w:szCs w:val="24"/>
          </w:rPr>
          <w:t>https://unbabel.com/supported-languages/</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5B6A8FED" w14:textId="2A70CC36"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 xml:space="preserve">Memsource, “Software and app localization”, [online] available: </w:t>
      </w:r>
      <w:hyperlink r:id="rId20" w:history="1">
        <w:r w:rsidRPr="0043241F">
          <w:rPr>
            <w:rStyle w:val="Hyperlink"/>
            <w:rFonts w:ascii="Times New Roman" w:hAnsi="Times New Roman" w:cs="Times New Roman"/>
            <w:sz w:val="24"/>
            <w:szCs w:val="24"/>
          </w:rPr>
          <w:t>https://www.memsource.com/solutions/software-app/</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6736ADFA" w14:textId="01850BEC" w:rsidR="00374AED"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Wikipedia, “</w:t>
      </w:r>
      <w:proofErr w:type="spellStart"/>
      <w:r w:rsidRPr="00CB19B6">
        <w:rPr>
          <w:rFonts w:ascii="Times New Roman" w:hAnsi="Times New Roman" w:cs="Times New Roman"/>
          <w:sz w:val="24"/>
          <w:szCs w:val="24"/>
        </w:rPr>
        <w:t>Unbabel</w:t>
      </w:r>
      <w:proofErr w:type="spellEnd"/>
      <w:r w:rsidRPr="00CB19B6">
        <w:rPr>
          <w:rFonts w:ascii="Times New Roman" w:hAnsi="Times New Roman" w:cs="Times New Roman"/>
          <w:sz w:val="24"/>
          <w:szCs w:val="24"/>
        </w:rPr>
        <w:t xml:space="preserve">” [Online] August 16th, 2022, Available: </w:t>
      </w:r>
      <w:hyperlink r:id="rId21" w:history="1">
        <w:r w:rsidRPr="0043241F">
          <w:rPr>
            <w:rStyle w:val="Hyperlink"/>
            <w:rFonts w:ascii="Times New Roman" w:hAnsi="Times New Roman" w:cs="Times New Roman"/>
            <w:sz w:val="24"/>
            <w:szCs w:val="24"/>
          </w:rPr>
          <w:t>https://en.wikipedia.org/wiki/</w:t>
        </w:r>
        <w:r w:rsidRPr="0043241F">
          <w:rPr>
            <w:rStyle w:val="Hyperlink"/>
            <w:rFonts w:ascii="Times New Roman" w:hAnsi="Times New Roman" w:cs="Times New Roman"/>
            <w:sz w:val="24"/>
            <w:szCs w:val="24"/>
          </w:rPr>
          <w:t>U</w:t>
        </w:r>
        <w:r w:rsidRPr="0043241F">
          <w:rPr>
            <w:rStyle w:val="Hyperlink"/>
            <w:rFonts w:ascii="Times New Roman" w:hAnsi="Times New Roman" w:cs="Times New Roman"/>
            <w:sz w:val="24"/>
            <w:szCs w:val="24"/>
          </w:rPr>
          <w:t>nbabel</w:t>
        </w:r>
      </w:hyperlink>
      <w:r>
        <w:rPr>
          <w:rFonts w:ascii="Times New Roman" w:hAnsi="Times New Roman" w:cs="Times New Roman"/>
          <w:sz w:val="24"/>
          <w:szCs w:val="24"/>
        </w:rPr>
        <w:t xml:space="preserve"> </w:t>
      </w:r>
      <w:r w:rsidRPr="00CB19B6">
        <w:rPr>
          <w:rFonts w:ascii="Times New Roman" w:hAnsi="Times New Roman" w:cs="Times New Roman"/>
          <w:sz w:val="24"/>
          <w:szCs w:val="24"/>
        </w:rPr>
        <w:t>[Accessed: March 4th, 2021]</w:t>
      </w:r>
      <w:r w:rsidRPr="00CB19B6">
        <w:rPr>
          <w:rFonts w:ascii="Times New Roman" w:hAnsi="Times New Roman" w:cs="Times New Roman"/>
          <w:sz w:val="24"/>
          <w:szCs w:val="24"/>
        </w:rPr>
        <w:t>.</w:t>
      </w:r>
    </w:p>
    <w:sectPr w:rsidR="00374AED" w:rsidRPr="00CB19B6" w:rsidSect="003260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1B8F5" w14:textId="77777777" w:rsidR="009F2FAA" w:rsidRDefault="009F2FAA" w:rsidP="00BC0389">
      <w:pPr>
        <w:spacing w:after="0" w:line="240" w:lineRule="auto"/>
      </w:pPr>
      <w:r>
        <w:separator/>
      </w:r>
    </w:p>
  </w:endnote>
  <w:endnote w:type="continuationSeparator" w:id="0">
    <w:p w14:paraId="38D9CC93" w14:textId="77777777" w:rsidR="009F2FAA" w:rsidRDefault="009F2FAA" w:rsidP="00BC0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3E56A" w14:textId="77777777" w:rsidR="009F2FAA" w:rsidRDefault="009F2FAA" w:rsidP="00BC0389">
      <w:pPr>
        <w:spacing w:after="0" w:line="240" w:lineRule="auto"/>
      </w:pPr>
      <w:r>
        <w:separator/>
      </w:r>
    </w:p>
  </w:footnote>
  <w:footnote w:type="continuationSeparator" w:id="0">
    <w:p w14:paraId="36D4898A" w14:textId="77777777" w:rsidR="009F2FAA" w:rsidRDefault="009F2FAA" w:rsidP="00BC0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0965"/>
    <w:multiLevelType w:val="hybridMultilevel"/>
    <w:tmpl w:val="D778CE3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945146"/>
    <w:multiLevelType w:val="multilevel"/>
    <w:tmpl w:val="6420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C004B2"/>
    <w:multiLevelType w:val="hybridMultilevel"/>
    <w:tmpl w:val="87D0E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31C2B"/>
    <w:multiLevelType w:val="hybridMultilevel"/>
    <w:tmpl w:val="7EF60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9E1014"/>
    <w:multiLevelType w:val="hybridMultilevel"/>
    <w:tmpl w:val="5D32D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11295"/>
    <w:multiLevelType w:val="hybridMultilevel"/>
    <w:tmpl w:val="DDDAB37A"/>
    <w:lvl w:ilvl="0" w:tplc="EAF8EFE6">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si Patel">
    <w15:presenceInfo w15:providerId="None" w15:userId="Mansi Pat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yNjUyMTKxMDU1NzVT0lEKTi0uzszPAykwrAUAwjesHCwAAAA="/>
  </w:docVars>
  <w:rsids>
    <w:rsidRoot w:val="00C371DC"/>
    <w:rsid w:val="000234A9"/>
    <w:rsid w:val="0008649C"/>
    <w:rsid w:val="00097B5F"/>
    <w:rsid w:val="000B2375"/>
    <w:rsid w:val="000D6880"/>
    <w:rsid w:val="000E2248"/>
    <w:rsid w:val="000E28E9"/>
    <w:rsid w:val="0013178B"/>
    <w:rsid w:val="001949B5"/>
    <w:rsid w:val="002538B8"/>
    <w:rsid w:val="00257A54"/>
    <w:rsid w:val="00292511"/>
    <w:rsid w:val="002B3A34"/>
    <w:rsid w:val="002B4CA8"/>
    <w:rsid w:val="00326014"/>
    <w:rsid w:val="00345B8D"/>
    <w:rsid w:val="00374AED"/>
    <w:rsid w:val="00391F32"/>
    <w:rsid w:val="003C6978"/>
    <w:rsid w:val="00415B9C"/>
    <w:rsid w:val="00493D00"/>
    <w:rsid w:val="00497027"/>
    <w:rsid w:val="004A2FA9"/>
    <w:rsid w:val="004B731F"/>
    <w:rsid w:val="00534EDD"/>
    <w:rsid w:val="00556892"/>
    <w:rsid w:val="005631CF"/>
    <w:rsid w:val="005770A5"/>
    <w:rsid w:val="005D64A0"/>
    <w:rsid w:val="006215B0"/>
    <w:rsid w:val="00665CD3"/>
    <w:rsid w:val="006706CD"/>
    <w:rsid w:val="00673E92"/>
    <w:rsid w:val="0069619F"/>
    <w:rsid w:val="0073795E"/>
    <w:rsid w:val="00737B0F"/>
    <w:rsid w:val="00791706"/>
    <w:rsid w:val="007A2074"/>
    <w:rsid w:val="00802018"/>
    <w:rsid w:val="0084645D"/>
    <w:rsid w:val="00863641"/>
    <w:rsid w:val="008663B6"/>
    <w:rsid w:val="00873D11"/>
    <w:rsid w:val="008A7E2E"/>
    <w:rsid w:val="008B5CA0"/>
    <w:rsid w:val="008E5CF0"/>
    <w:rsid w:val="008E7988"/>
    <w:rsid w:val="008F7B30"/>
    <w:rsid w:val="008F7FDB"/>
    <w:rsid w:val="00917748"/>
    <w:rsid w:val="009644A7"/>
    <w:rsid w:val="00987A15"/>
    <w:rsid w:val="00996CCF"/>
    <w:rsid w:val="009C14F2"/>
    <w:rsid w:val="009F2FAA"/>
    <w:rsid w:val="00A01F18"/>
    <w:rsid w:val="00A11A36"/>
    <w:rsid w:val="00A616B9"/>
    <w:rsid w:val="00AA76D1"/>
    <w:rsid w:val="00AC4C49"/>
    <w:rsid w:val="00AD563B"/>
    <w:rsid w:val="00AE3F1A"/>
    <w:rsid w:val="00BC0389"/>
    <w:rsid w:val="00BC4488"/>
    <w:rsid w:val="00C015BC"/>
    <w:rsid w:val="00C0385D"/>
    <w:rsid w:val="00C17C8B"/>
    <w:rsid w:val="00C371DC"/>
    <w:rsid w:val="00C54731"/>
    <w:rsid w:val="00C6411E"/>
    <w:rsid w:val="00C839A5"/>
    <w:rsid w:val="00C91951"/>
    <w:rsid w:val="00CA0DDE"/>
    <w:rsid w:val="00CB19B6"/>
    <w:rsid w:val="00D0659C"/>
    <w:rsid w:val="00D21783"/>
    <w:rsid w:val="00D4502E"/>
    <w:rsid w:val="00D57B81"/>
    <w:rsid w:val="00DF150C"/>
    <w:rsid w:val="00DF7EEC"/>
    <w:rsid w:val="00E35F30"/>
    <w:rsid w:val="00EB3A9C"/>
    <w:rsid w:val="00FC5B5D"/>
    <w:rsid w:val="00FC5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5748"/>
  <w15:chartTrackingRefBased/>
  <w15:docId w15:val="{A6CDCFF7-FF09-408D-BA27-8F1A7D3C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A7"/>
    <w:pPr>
      <w:ind w:left="720"/>
      <w:contextualSpacing/>
    </w:pPr>
  </w:style>
  <w:style w:type="character" w:styleId="Hyperlink">
    <w:name w:val="Hyperlink"/>
    <w:basedOn w:val="DefaultParagraphFont"/>
    <w:uiPriority w:val="99"/>
    <w:unhideWhenUsed/>
    <w:rsid w:val="00556892"/>
    <w:rPr>
      <w:color w:val="0563C1" w:themeColor="hyperlink"/>
      <w:u w:val="single"/>
    </w:rPr>
  </w:style>
  <w:style w:type="character" w:styleId="UnresolvedMention">
    <w:name w:val="Unresolved Mention"/>
    <w:basedOn w:val="DefaultParagraphFont"/>
    <w:uiPriority w:val="99"/>
    <w:semiHidden/>
    <w:unhideWhenUsed/>
    <w:rsid w:val="00556892"/>
    <w:rPr>
      <w:color w:val="605E5C"/>
      <w:shd w:val="clear" w:color="auto" w:fill="E1DFDD"/>
    </w:rPr>
  </w:style>
  <w:style w:type="paragraph" w:styleId="Header">
    <w:name w:val="header"/>
    <w:basedOn w:val="Normal"/>
    <w:link w:val="HeaderChar"/>
    <w:uiPriority w:val="99"/>
    <w:unhideWhenUsed/>
    <w:rsid w:val="00BC0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389"/>
  </w:style>
  <w:style w:type="paragraph" w:styleId="Footer">
    <w:name w:val="footer"/>
    <w:basedOn w:val="Normal"/>
    <w:link w:val="FooterChar"/>
    <w:uiPriority w:val="99"/>
    <w:unhideWhenUsed/>
    <w:rsid w:val="00BC0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389"/>
  </w:style>
  <w:style w:type="paragraph" w:styleId="Caption">
    <w:name w:val="caption"/>
    <w:basedOn w:val="Normal"/>
    <w:next w:val="Normal"/>
    <w:uiPriority w:val="35"/>
    <w:unhideWhenUsed/>
    <w:qFormat/>
    <w:rsid w:val="008663B6"/>
    <w:pPr>
      <w:spacing w:after="200" w:line="240" w:lineRule="auto"/>
    </w:pPr>
    <w:rPr>
      <w:i/>
      <w:iCs/>
      <w:color w:val="44546A" w:themeColor="text2"/>
      <w:sz w:val="18"/>
      <w:szCs w:val="18"/>
    </w:rPr>
  </w:style>
  <w:style w:type="table" w:styleId="TableGrid">
    <w:name w:val="Table Grid"/>
    <w:basedOn w:val="TableNormal"/>
    <w:uiPriority w:val="39"/>
    <w:rsid w:val="00CB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B19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857614">
      <w:bodyDiv w:val="1"/>
      <w:marLeft w:val="0"/>
      <w:marRight w:val="0"/>
      <w:marTop w:val="0"/>
      <w:marBottom w:val="0"/>
      <w:divBdr>
        <w:top w:val="none" w:sz="0" w:space="0" w:color="auto"/>
        <w:left w:val="none" w:sz="0" w:space="0" w:color="auto"/>
        <w:bottom w:val="none" w:sz="0" w:space="0" w:color="auto"/>
        <w:right w:val="none" w:sz="0" w:space="0" w:color="auto"/>
      </w:divBdr>
    </w:div>
    <w:div w:id="142884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emsource.com/features/memsource-translate/" TargetMode="External"/><Relationship Id="rId18" Type="http://schemas.openxmlformats.org/officeDocument/2006/relationships/hyperlink" Target="https://aws.amazon.com/translate/faqs/" TargetMode="External"/><Relationship Id="rId3" Type="http://schemas.openxmlformats.org/officeDocument/2006/relationships/settings" Target="settings.xml"/><Relationship Id="rId21" Type="http://schemas.openxmlformats.org/officeDocument/2006/relationships/hyperlink" Target="https://en.wikipedia.org/wiki/Unbabel" TargetMode="External"/><Relationship Id="rId7" Type="http://schemas.openxmlformats.org/officeDocument/2006/relationships/image" Target="media/image1.jpeg"/><Relationship Id="rId12" Type="http://schemas.openxmlformats.org/officeDocument/2006/relationships/hyperlink" Target="https://slidetodoc.com/lesson-10-nlp-classification-and-translation-last-weeks/" TargetMode="External"/><Relationship Id="rId17" Type="http://schemas.openxmlformats.org/officeDocument/2006/relationships/hyperlink" Target="https://aws.amazon.com/translate/details/#Batch_and_Real-Time_Translations" TargetMode="External"/><Relationship Id="rId2" Type="http://schemas.openxmlformats.org/officeDocument/2006/relationships/styles" Target="styles.xml"/><Relationship Id="rId16" Type="http://schemas.openxmlformats.org/officeDocument/2006/relationships/hyperlink" Target="https://aws.amazon.com/translate/" TargetMode="External"/><Relationship Id="rId20" Type="http://schemas.openxmlformats.org/officeDocument/2006/relationships/hyperlink" Target="https://www.memsource.com/solutions/software-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msource.com/blog/neural-machine-transla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s.unbabel.com/v2/docs" TargetMode="External"/><Relationship Id="rId23" Type="http://schemas.microsoft.com/office/2011/relationships/people" Target="people.xml"/><Relationship Id="rId10" Type="http://schemas.openxmlformats.org/officeDocument/2006/relationships/hyperlink" Target="https://oxfordhousebcn.com/en/artificial-intelligence-translators-the-future-of-language-learning/" TargetMode="External"/><Relationship Id="rId19" Type="http://schemas.openxmlformats.org/officeDocument/2006/relationships/hyperlink" Target="https://unbabel.com/supported-languag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emsource.com/uploads/2022/02/08/mt_report_q4_2021_final.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Patel</dc:creator>
  <cp:keywords/>
  <dc:description/>
  <cp:lastModifiedBy>Mansi Patel</cp:lastModifiedBy>
  <cp:revision>3</cp:revision>
  <cp:lastPrinted>2022-04-01T16:52:00Z</cp:lastPrinted>
  <dcterms:created xsi:type="dcterms:W3CDTF">2022-04-01T16:48:00Z</dcterms:created>
  <dcterms:modified xsi:type="dcterms:W3CDTF">2022-04-01T19:41:00Z</dcterms:modified>
</cp:coreProperties>
</file>